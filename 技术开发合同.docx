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00" w:lineRule="auto"/>
        <w:rPr>
          <w:rFonts w:ascii="仿宋" w:hAnsi="仿宋" w:eastAsia="仿宋"/>
          <w:color w:val="auto"/>
          <w:kern w:val="24"/>
          <w:sz w:val="28"/>
          <w:szCs w:val="28"/>
        </w:rPr>
      </w:pPr>
    </w:p>
    <w:p>
      <w:pPr>
        <w:pStyle w:val="6"/>
        <w:spacing w:line="300" w:lineRule="auto"/>
        <w:jc w:val="center"/>
        <w:rPr>
          <w:rFonts w:ascii="仿宋" w:hAnsi="仿宋" w:eastAsia="仿宋" w:cs="宋体"/>
          <w:b/>
          <w:iCs/>
          <w:color w:val="000000" w:themeColor="text1"/>
          <w:sz w:val="72"/>
          <w:szCs w:val="72"/>
          <w14:textFill>
            <w14:solidFill>
              <w14:schemeClr w14:val="tx1"/>
            </w14:solidFill>
          </w14:textFill>
        </w:rPr>
      </w:pPr>
    </w:p>
    <w:p>
      <w:pPr>
        <w:pStyle w:val="6"/>
        <w:spacing w:line="300" w:lineRule="auto"/>
        <w:jc w:val="center"/>
        <w:rPr>
          <w:ins w:id="2" w:author="zzz" w:date="2022-07-20T17:28:13Z"/>
          <w:rFonts w:hint="eastAsia" w:ascii="仿宋" w:hAnsi="仿宋" w:eastAsia="仿宋" w:cs="宋体"/>
          <w:b/>
          <w:iCs/>
          <w:color w:val="000000" w:themeColor="text1"/>
          <w:sz w:val="72"/>
          <w:szCs w:val="72"/>
          <w:lang w:val="en-US" w:eastAsia="zh-CN"/>
          <w14:textFill>
            <w14:solidFill>
              <w14:schemeClr w14:val="tx1"/>
            </w14:solidFill>
          </w14:textFill>
        </w:rPr>
      </w:pPr>
      <w:ins w:id="3" w:author="zzz" w:date="2022-07-20T17:28:11Z">
        <w:r>
          <w:rPr>
            <w:rFonts w:hint="eastAsia" w:ascii="仿宋" w:hAnsi="仿宋" w:eastAsia="仿宋" w:cs="宋体"/>
            <w:b/>
            <w:iCs/>
            <w:color w:val="000000" w:themeColor="text1"/>
            <w:sz w:val="72"/>
            <w:szCs w:val="72"/>
            <w:lang w:val="en-US" w:eastAsia="zh-CN"/>
            <w14:textFill>
              <w14:solidFill>
                <w14:schemeClr w14:val="tx1"/>
              </w14:solidFill>
            </w14:textFill>
          </w:rPr>
          <w:t>技</w:t>
        </w:r>
      </w:ins>
    </w:p>
    <w:p>
      <w:pPr>
        <w:pStyle w:val="6"/>
        <w:spacing w:line="300" w:lineRule="auto"/>
        <w:jc w:val="center"/>
        <w:rPr>
          <w:ins w:id="4" w:author="zzz" w:date="2022-07-20T17:28:15Z"/>
          <w:rFonts w:hint="eastAsia" w:ascii="仿宋" w:hAnsi="仿宋" w:eastAsia="仿宋" w:cs="宋体"/>
          <w:b/>
          <w:iCs/>
          <w:color w:val="000000" w:themeColor="text1"/>
          <w:sz w:val="72"/>
          <w:szCs w:val="72"/>
          <w:lang w:val="en-US" w:eastAsia="zh-CN"/>
          <w14:textFill>
            <w14:solidFill>
              <w14:schemeClr w14:val="tx1"/>
            </w14:solidFill>
          </w14:textFill>
        </w:rPr>
      </w:pPr>
      <w:ins w:id="5" w:author="zzz" w:date="2022-07-20T17:28:11Z">
        <w:r>
          <w:rPr>
            <w:rFonts w:hint="eastAsia" w:ascii="仿宋" w:hAnsi="仿宋" w:eastAsia="仿宋" w:cs="宋体"/>
            <w:b/>
            <w:iCs/>
            <w:color w:val="000000" w:themeColor="text1"/>
            <w:sz w:val="72"/>
            <w:szCs w:val="72"/>
            <w:lang w:val="en-US" w:eastAsia="zh-CN"/>
            <w14:textFill>
              <w14:solidFill>
                <w14:schemeClr w14:val="tx1"/>
              </w14:solidFill>
            </w14:textFill>
          </w:rPr>
          <w:t>术</w:t>
        </w:r>
      </w:ins>
    </w:p>
    <w:p>
      <w:pPr>
        <w:pStyle w:val="6"/>
        <w:spacing w:line="300" w:lineRule="auto"/>
        <w:jc w:val="center"/>
        <w:rPr>
          <w:ins w:id="6" w:author="zzz" w:date="2022-07-20T17:28:16Z"/>
          <w:rFonts w:hint="eastAsia" w:ascii="仿宋" w:hAnsi="仿宋" w:eastAsia="仿宋" w:cs="宋体"/>
          <w:b/>
          <w:iCs/>
          <w:color w:val="000000" w:themeColor="text1"/>
          <w:sz w:val="72"/>
          <w:szCs w:val="72"/>
          <w:lang w:val="en-US" w:eastAsia="zh-CN"/>
          <w14:textFill>
            <w14:solidFill>
              <w14:schemeClr w14:val="tx1"/>
            </w14:solidFill>
          </w14:textFill>
        </w:rPr>
      </w:pPr>
      <w:ins w:id="7" w:author="zzz" w:date="2022-07-20T17:28:11Z">
        <w:r>
          <w:rPr>
            <w:rFonts w:hint="eastAsia" w:ascii="仿宋" w:hAnsi="仿宋" w:eastAsia="仿宋" w:cs="宋体"/>
            <w:b/>
            <w:iCs/>
            <w:color w:val="000000" w:themeColor="text1"/>
            <w:sz w:val="72"/>
            <w:szCs w:val="72"/>
            <w:lang w:val="en-US" w:eastAsia="zh-CN"/>
            <w14:textFill>
              <w14:solidFill>
                <w14:schemeClr w14:val="tx1"/>
              </w14:solidFill>
            </w14:textFill>
          </w:rPr>
          <w:t>开</w:t>
        </w:r>
      </w:ins>
    </w:p>
    <w:p>
      <w:pPr>
        <w:pStyle w:val="6"/>
        <w:spacing w:line="300" w:lineRule="auto"/>
        <w:jc w:val="center"/>
        <w:rPr>
          <w:ins w:id="8" w:author="zzz" w:date="2022-07-20T17:28:18Z"/>
          <w:rFonts w:ascii="仿宋" w:hAnsi="仿宋" w:eastAsia="仿宋" w:cs="宋体"/>
          <w:b/>
          <w:iCs/>
          <w:color w:val="000000" w:themeColor="text1"/>
          <w:sz w:val="72"/>
          <w:szCs w:val="72"/>
          <w14:textFill>
            <w14:solidFill>
              <w14:schemeClr w14:val="tx1"/>
            </w14:solidFill>
          </w14:textFill>
        </w:rPr>
      </w:pPr>
      <w:ins w:id="9" w:author="zzz" w:date="2022-07-20T17:28:11Z">
        <w:r>
          <w:rPr>
            <w:rFonts w:hint="eastAsia" w:ascii="仿宋" w:hAnsi="仿宋" w:eastAsia="仿宋" w:cs="宋体"/>
            <w:b/>
            <w:iCs/>
            <w:color w:val="000000" w:themeColor="text1"/>
            <w:sz w:val="72"/>
            <w:szCs w:val="72"/>
            <w:lang w:val="en-US" w:eastAsia="zh-CN"/>
            <w14:textFill>
              <w14:solidFill>
                <w14:schemeClr w14:val="tx1"/>
              </w14:solidFill>
            </w14:textFill>
          </w:rPr>
          <w:t>发</w:t>
        </w:r>
      </w:ins>
    </w:p>
    <w:p>
      <w:pPr>
        <w:pStyle w:val="6"/>
        <w:spacing w:line="300" w:lineRule="auto"/>
        <w:jc w:val="center"/>
        <w:rPr>
          <w:rFonts w:ascii="仿宋" w:hAnsi="仿宋" w:eastAsia="仿宋" w:cs="宋体"/>
          <w:b/>
          <w:iCs/>
          <w:color w:val="000000" w:themeColor="text1"/>
          <w:sz w:val="72"/>
          <w:szCs w:val="72"/>
          <w14:textFill>
            <w14:solidFill>
              <w14:schemeClr w14:val="tx1"/>
            </w14:solidFill>
          </w14:textFill>
        </w:rPr>
      </w:pPr>
      <w:r>
        <w:rPr>
          <w:rFonts w:hint="eastAsia" w:ascii="仿宋" w:hAnsi="仿宋" w:eastAsia="仿宋" w:cs="宋体"/>
          <w:b/>
          <w:iCs/>
          <w:color w:val="000000" w:themeColor="text1"/>
          <w:sz w:val="72"/>
          <w:szCs w:val="72"/>
          <w14:textFill>
            <w14:solidFill>
              <w14:schemeClr w14:val="tx1"/>
            </w14:solidFill>
          </w14:textFill>
        </w:rPr>
        <w:t>合</w:t>
      </w:r>
    </w:p>
    <w:p>
      <w:pPr>
        <w:pStyle w:val="6"/>
        <w:spacing w:line="300" w:lineRule="auto"/>
        <w:ind w:firstLine="4337" w:firstLineChars="600"/>
        <w:rPr>
          <w:rFonts w:ascii="仿宋" w:hAnsi="仿宋" w:eastAsia="仿宋" w:cs="宋体"/>
          <w:b/>
          <w:iCs/>
          <w:color w:val="000000" w:themeColor="text1"/>
          <w:sz w:val="72"/>
          <w:szCs w:val="72"/>
          <w14:textFill>
            <w14:solidFill>
              <w14:schemeClr w14:val="tx1"/>
            </w14:solidFill>
          </w14:textFill>
        </w:rPr>
      </w:pPr>
      <w:r>
        <w:rPr>
          <w:rFonts w:hint="eastAsia" w:ascii="仿宋" w:hAnsi="仿宋" w:eastAsia="仿宋" w:cs="宋体"/>
          <w:b/>
          <w:iCs/>
          <w:color w:val="000000" w:themeColor="text1"/>
          <w:sz w:val="72"/>
          <w:szCs w:val="72"/>
          <w14:textFill>
            <w14:solidFill>
              <w14:schemeClr w14:val="tx1"/>
            </w14:solidFill>
          </w14:textFill>
        </w:rPr>
        <w:t>同</w:t>
      </w:r>
    </w:p>
    <w:p>
      <w:pPr>
        <w:pStyle w:val="6"/>
        <w:spacing w:line="300" w:lineRule="auto"/>
        <w:jc w:val="center"/>
        <w:rPr>
          <w:rFonts w:ascii="仿宋" w:hAnsi="仿宋" w:eastAsia="仿宋" w:cs="宋体"/>
          <w:iCs/>
          <w:color w:val="000000" w:themeColor="text1"/>
          <w:sz w:val="28"/>
          <w:szCs w:val="28"/>
          <w14:textFill>
            <w14:solidFill>
              <w14:schemeClr w14:val="tx1"/>
            </w14:solidFill>
          </w14:textFill>
        </w:rPr>
      </w:pPr>
    </w:p>
    <w:p>
      <w:pPr>
        <w:pStyle w:val="6"/>
        <w:spacing w:line="300" w:lineRule="auto"/>
        <w:jc w:val="center"/>
        <w:rPr>
          <w:rFonts w:ascii="仿宋" w:hAnsi="仿宋" w:eastAsia="仿宋" w:cs="宋体"/>
          <w:iCs/>
          <w:color w:val="000000" w:themeColor="text1"/>
          <w:sz w:val="28"/>
          <w:szCs w:val="28"/>
          <w14:textFill>
            <w14:solidFill>
              <w14:schemeClr w14:val="tx1"/>
            </w14:solidFill>
          </w14:textFill>
        </w:rPr>
      </w:pPr>
    </w:p>
    <w:p>
      <w:pPr>
        <w:pStyle w:val="6"/>
        <w:spacing w:line="300" w:lineRule="auto"/>
        <w:jc w:val="center"/>
        <w:rPr>
          <w:rFonts w:ascii="仿宋" w:hAnsi="仿宋" w:eastAsia="仿宋" w:cs="宋体"/>
          <w:iCs/>
          <w:color w:val="000000" w:themeColor="text1"/>
          <w:sz w:val="28"/>
          <w:szCs w:val="28"/>
          <w14:textFill>
            <w14:solidFill>
              <w14:schemeClr w14:val="tx1"/>
            </w14:solidFill>
          </w14:textFill>
        </w:rPr>
      </w:pPr>
    </w:p>
    <w:p>
      <w:pPr>
        <w:rPr>
          <w:rFonts w:ascii="仿宋" w:hAnsi="仿宋" w:eastAsia="仿宋" w:cs="宋体"/>
          <w:b/>
          <w:color w:val="000000" w:themeColor="text1"/>
          <w:sz w:val="32"/>
          <w:szCs w:val="32"/>
          <w14:textFill>
            <w14:solidFill>
              <w14:schemeClr w14:val="tx1"/>
            </w14:solidFill>
          </w14:textFill>
        </w:rPr>
      </w:pPr>
    </w:p>
    <w:p>
      <w:pPr>
        <w:ind w:firstLine="1928" w:firstLineChars="600"/>
        <w:rPr>
          <w:rFonts w:ascii="仿宋" w:hAnsi="仿宋" w:eastAsia="仿宋" w:cs="宋体"/>
          <w:color w:val="000000" w:themeColor="text1"/>
          <w:sz w:val="32"/>
          <w:szCs w:val="32"/>
          <w14:textFill>
            <w14:solidFill>
              <w14:schemeClr w14:val="tx1"/>
            </w14:solidFill>
          </w14:textFill>
        </w:rPr>
      </w:pPr>
      <w:r>
        <w:rPr>
          <w:rFonts w:hint="eastAsia" w:ascii="仿宋" w:hAnsi="仿宋" w:eastAsia="仿宋" w:cs="宋体"/>
          <w:b/>
          <w:color w:val="000000" w:themeColor="text1"/>
          <w:sz w:val="32"/>
          <w:szCs w:val="32"/>
          <w14:textFill>
            <w14:solidFill>
              <w14:schemeClr w14:val="tx1"/>
            </w14:solidFill>
          </w14:textFill>
        </w:rPr>
        <w:t>甲方（需方）：</w:t>
      </w:r>
      <w:r>
        <w:rPr>
          <w:rFonts w:ascii="仿宋" w:hAnsi="仿宋" w:eastAsia="仿宋" w:cs="宋体"/>
          <w:b/>
          <w:color w:val="000000" w:themeColor="text1"/>
          <w:sz w:val="32"/>
          <w:szCs w:val="32"/>
          <w14:textFill>
            <w14:solidFill>
              <w14:schemeClr w14:val="tx1"/>
            </w14:solidFill>
          </w14:textFill>
        </w:rPr>
        <w:t xml:space="preserve"> </w:t>
      </w:r>
      <w:r>
        <w:rPr>
          <w:rFonts w:hint="eastAsia" w:ascii="仿宋" w:hAnsi="仿宋" w:eastAsia="仿宋" w:cs="宋体"/>
          <w:b/>
          <w:color w:val="000000" w:themeColor="text1"/>
          <w:sz w:val="32"/>
          <w:szCs w:val="32"/>
          <w14:textFill>
            <w14:solidFill>
              <w14:schemeClr w14:val="tx1"/>
            </w14:solidFill>
          </w14:textFill>
        </w:rPr>
        <w:t>深圳竹云科技股份有限公司</w:t>
      </w:r>
    </w:p>
    <w:p>
      <w:pPr>
        <w:ind w:firstLine="1928" w:firstLineChars="600"/>
        <w:rPr>
          <w:rFonts w:ascii="仿宋" w:hAnsi="仿宋" w:eastAsia="仿宋" w:cs="宋体"/>
          <w:b/>
          <w:color w:val="000000" w:themeColor="text1"/>
          <w:sz w:val="32"/>
          <w:szCs w:val="32"/>
          <w14:textFill>
            <w14:solidFill>
              <w14:schemeClr w14:val="tx1"/>
            </w14:solidFill>
          </w14:textFill>
        </w:rPr>
      </w:pPr>
      <w:r>
        <w:rPr>
          <w:rFonts w:hint="eastAsia" w:ascii="仿宋" w:hAnsi="仿宋" w:eastAsia="仿宋" w:cs="宋体"/>
          <w:b/>
          <w:color w:val="000000" w:themeColor="text1"/>
          <w:sz w:val="32"/>
          <w:szCs w:val="32"/>
          <w14:textFill>
            <w14:solidFill>
              <w14:schemeClr w14:val="tx1"/>
            </w14:solidFill>
          </w14:textFill>
        </w:rPr>
        <w:t>乙方（供方）：</w:t>
      </w:r>
      <w:r>
        <w:rPr>
          <w:rFonts w:ascii="仿宋" w:hAnsi="仿宋" w:eastAsia="仿宋" w:cs="宋体"/>
          <w:b/>
          <w:color w:val="000000" w:themeColor="text1"/>
          <w:sz w:val="32"/>
          <w:szCs w:val="32"/>
          <w14:textFill>
            <w14:solidFill>
              <w14:schemeClr w14:val="tx1"/>
            </w14:solidFill>
          </w14:textFill>
        </w:rPr>
        <w:t xml:space="preserve"> </w:t>
      </w:r>
      <w:r>
        <w:rPr>
          <w:rFonts w:hint="eastAsia" w:ascii="仿宋" w:hAnsi="仿宋" w:eastAsia="仿宋" w:cs="宋体"/>
          <w:b/>
          <w:color w:val="000000" w:themeColor="text1"/>
          <w:sz w:val="32"/>
          <w:szCs w:val="32"/>
          <w14:textFill>
            <w14:solidFill>
              <w14:schemeClr w14:val="tx1"/>
            </w14:solidFill>
          </w14:textFill>
        </w:rPr>
        <w:t>自然语义（青岛）科技有限公司</w:t>
      </w:r>
    </w:p>
    <w:p>
      <w:pPr>
        <w:jc w:val="center"/>
        <w:rPr>
          <w:rFonts w:ascii="仿宋" w:hAnsi="仿宋" w:eastAsia="仿宋" w:cs="宋体"/>
          <w:b/>
          <w:color w:val="000000" w:themeColor="text1"/>
          <w:sz w:val="32"/>
          <w:szCs w:val="32"/>
          <w14:textFill>
            <w14:solidFill>
              <w14:schemeClr w14:val="tx1"/>
            </w14:solidFill>
          </w14:textFill>
        </w:rPr>
      </w:pPr>
    </w:p>
    <w:p>
      <w:pPr>
        <w:jc w:val="center"/>
        <w:rPr>
          <w:rFonts w:ascii="仿宋" w:hAnsi="仿宋" w:eastAsia="仿宋" w:cs="宋体"/>
          <w:b/>
          <w:color w:val="000000" w:themeColor="text1"/>
          <w:sz w:val="32"/>
          <w:szCs w:val="32"/>
          <w14:textFill>
            <w14:solidFill>
              <w14:schemeClr w14:val="tx1"/>
            </w14:solidFill>
          </w14:textFill>
        </w:rPr>
      </w:pPr>
    </w:p>
    <w:p>
      <w:pPr>
        <w:jc w:val="center"/>
        <w:rPr>
          <w:rFonts w:ascii="仿宋" w:hAnsi="仿宋" w:eastAsia="仿宋" w:cs="宋体"/>
          <w:b/>
          <w:color w:val="000000" w:themeColor="text1"/>
          <w:sz w:val="32"/>
          <w:szCs w:val="32"/>
          <w14:textFill>
            <w14:solidFill>
              <w14:schemeClr w14:val="tx1"/>
            </w14:solidFill>
          </w14:textFill>
        </w:rPr>
      </w:pPr>
      <w:r>
        <w:rPr>
          <w:rFonts w:hint="eastAsia" w:ascii="仿宋" w:hAnsi="仿宋" w:eastAsia="仿宋" w:cs="宋体"/>
          <w:b/>
          <w:color w:val="000000" w:themeColor="text1"/>
          <w:sz w:val="32"/>
          <w:szCs w:val="32"/>
          <w14:textFill>
            <w14:solidFill>
              <w14:schemeClr w14:val="tx1"/>
            </w14:solidFill>
          </w14:textFill>
        </w:rPr>
        <w:fldChar w:fldCharType="begin"/>
      </w:r>
      <w:r>
        <w:rPr>
          <w:rFonts w:hint="eastAsia" w:ascii="仿宋" w:hAnsi="仿宋" w:eastAsia="仿宋" w:cs="宋体"/>
          <w:b/>
          <w:color w:val="000000" w:themeColor="text1"/>
          <w:sz w:val="32"/>
          <w:szCs w:val="32"/>
          <w14:textFill>
            <w14:solidFill>
              <w14:schemeClr w14:val="tx1"/>
            </w14:solidFill>
          </w14:textFill>
        </w:rPr>
        <w:instrText xml:space="preserve"> TIME \@ "EEEE年O月"</w:instrText>
      </w:r>
      <w:r>
        <w:rPr>
          <w:rFonts w:hint="eastAsia" w:ascii="仿宋" w:hAnsi="仿宋" w:eastAsia="仿宋" w:cs="宋体"/>
          <w:b/>
          <w:color w:val="000000" w:themeColor="text1"/>
          <w:sz w:val="32"/>
          <w:szCs w:val="32"/>
          <w14:textFill>
            <w14:solidFill>
              <w14:schemeClr w14:val="tx1"/>
            </w14:solidFill>
          </w14:textFill>
        </w:rPr>
        <w:fldChar w:fldCharType="separate"/>
      </w:r>
      <w:ins w:id="10" w:author="卡西莫多" w:date="2022-07-25T10:44:42Z">
        <w:r>
          <w:rPr>
            <w:rFonts w:hint="eastAsia" w:ascii="仿宋" w:hAnsi="仿宋" w:eastAsia="仿宋" w:cs="宋体"/>
            <w:b/>
            <w:color w:val="000000" w:themeColor="text1"/>
            <w:sz w:val="32"/>
            <w:szCs w:val="32"/>
            <w14:textFill>
              <w14:solidFill>
                <w14:schemeClr w14:val="tx1"/>
              </w14:solidFill>
            </w14:textFill>
          </w:rPr>
          <w:t>二〇二二年七月</w:t>
        </w:r>
      </w:ins>
      <w:ins w:id="11" w:author="zzz" w:date="2022-07-20T17:25:33Z">
        <w:del w:id="12" w:author="卡西莫多" w:date="2022-07-25T10:44:42Z">
          <w:r>
            <w:rPr>
              <w:rFonts w:hint="eastAsia" w:ascii="仿宋" w:hAnsi="仿宋" w:eastAsia="仿宋" w:cs="宋体"/>
              <w:b/>
              <w:color w:val="000000" w:themeColor="text1"/>
              <w:sz w:val="32"/>
              <w:szCs w:val="32"/>
              <w14:textFill>
                <w14:solidFill>
                  <w14:schemeClr w14:val="tx1"/>
                </w14:solidFill>
              </w14:textFill>
            </w:rPr>
            <w:delText>二〇二二年七月</w:delText>
          </w:r>
        </w:del>
      </w:ins>
      <w:r>
        <w:rPr>
          <w:rFonts w:hint="eastAsia" w:ascii="仿宋" w:hAnsi="仿宋" w:eastAsia="仿宋" w:cs="宋体"/>
          <w:b/>
          <w:color w:val="000000" w:themeColor="text1"/>
          <w:sz w:val="32"/>
          <w:szCs w:val="32"/>
          <w14:textFill>
            <w14:solidFill>
              <w14:schemeClr w14:val="tx1"/>
            </w14:solidFill>
          </w14:textFill>
        </w:rPr>
        <w:fldChar w:fldCharType="end"/>
      </w:r>
    </w:p>
    <w:p>
      <w:pPr>
        <w:pStyle w:val="28"/>
        <w:spacing w:line="300" w:lineRule="auto"/>
        <w:jc w:val="both"/>
        <w:rPr>
          <w:rFonts w:ascii="仿宋" w:hAnsi="仿宋" w:eastAsia="仿宋" w:cs="宋体"/>
          <w:color w:val="000000" w:themeColor="text1"/>
          <w:kern w:val="24"/>
          <w:sz w:val="28"/>
          <w:szCs w:val="28"/>
          <w14:textFill>
            <w14:solidFill>
              <w14:schemeClr w14:val="tx1"/>
            </w14:solidFill>
          </w14:textFill>
        </w:rPr>
        <w:sectPr>
          <w:headerReference r:id="rId3" w:type="default"/>
          <w:footerReference r:id="rId4" w:type="default"/>
          <w:footerReference r:id="rId5" w:type="even"/>
          <w:pgSz w:w="11906" w:h="16838"/>
          <w:pgMar w:top="1080" w:right="1080" w:bottom="1080" w:left="1440" w:header="850" w:footer="994" w:gutter="0"/>
          <w:cols w:space="720" w:num="1"/>
          <w:docGrid w:linePitch="312" w:charSpace="0"/>
        </w:sectPr>
      </w:pPr>
    </w:p>
    <w:p>
      <w:pPr>
        <w:autoSpaceDE w:val="0"/>
        <w:autoSpaceDN w:val="0"/>
        <w:spacing w:before="120" w:after="120" w:line="300" w:lineRule="auto"/>
        <w:textAlignment w:val="bottom"/>
        <w:outlineLvl w:val="0"/>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b/>
          <w:color w:val="000000" w:themeColor="text1"/>
          <w:sz w:val="28"/>
          <w:szCs w:val="28"/>
          <w14:textFill>
            <w14:solidFill>
              <w14:schemeClr w14:val="tx1"/>
            </w14:solidFill>
          </w14:textFill>
        </w:rPr>
        <w:t>合同正文</w:t>
      </w:r>
    </w:p>
    <w:p>
      <w:pPr>
        <w:autoSpaceDE w:val="0"/>
        <w:autoSpaceDN w:val="0"/>
        <w:textAlignment w:val="bottom"/>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甲方合同编号：</w:t>
      </w:r>
    </w:p>
    <w:p>
      <w:pPr>
        <w:autoSpaceDE w:val="0"/>
        <w:autoSpaceDN w:val="0"/>
        <w:textAlignment w:val="bottom"/>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乙方合同编号：</w:t>
      </w:r>
    </w:p>
    <w:p>
      <w:pPr>
        <w:tabs>
          <w:tab w:val="left" w:pos="5955"/>
        </w:tabs>
        <w:autoSpaceDE w:val="0"/>
        <w:autoSpaceDN w:val="0"/>
        <w:textAlignment w:val="bottom"/>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本合同于</w:t>
      </w:r>
      <w:r>
        <w:rPr>
          <w:rFonts w:hint="eastAsia" w:ascii="仿宋" w:hAnsi="仿宋" w:eastAsia="仿宋" w:cs="宋体"/>
          <w:color w:val="000000" w:themeColor="text1"/>
          <w:sz w:val="28"/>
          <w:szCs w:val="28"/>
          <w14:textFill>
            <w14:solidFill>
              <w14:schemeClr w14:val="tx1"/>
            </w14:solidFill>
          </w14:textFill>
        </w:rPr>
        <w:fldChar w:fldCharType="begin"/>
      </w:r>
      <w:r>
        <w:rPr>
          <w:rFonts w:hint="eastAsia" w:ascii="仿宋" w:hAnsi="仿宋" w:eastAsia="仿宋" w:cs="宋体"/>
          <w:color w:val="000000" w:themeColor="text1"/>
          <w:sz w:val="28"/>
          <w:szCs w:val="28"/>
          <w14:textFill>
            <w14:solidFill>
              <w14:schemeClr w14:val="tx1"/>
            </w14:solidFill>
          </w14:textFill>
        </w:rPr>
        <w:instrText xml:space="preserve"> TIME \@ "EEEE年O月"</w:instrText>
      </w:r>
      <w:r>
        <w:rPr>
          <w:rFonts w:hint="eastAsia" w:ascii="仿宋" w:hAnsi="仿宋" w:eastAsia="仿宋" w:cs="宋体"/>
          <w:color w:val="000000" w:themeColor="text1"/>
          <w:sz w:val="28"/>
          <w:szCs w:val="28"/>
          <w14:textFill>
            <w14:solidFill>
              <w14:schemeClr w14:val="tx1"/>
            </w14:solidFill>
          </w14:textFill>
        </w:rPr>
        <w:fldChar w:fldCharType="separate"/>
      </w:r>
      <w:ins w:id="13" w:author="卡西莫多" w:date="2022-07-25T10:44:42Z">
        <w:r>
          <w:rPr>
            <w:rFonts w:hint="eastAsia" w:ascii="仿宋" w:hAnsi="仿宋" w:eastAsia="仿宋" w:cs="宋体"/>
            <w:color w:val="000000" w:themeColor="text1"/>
            <w:sz w:val="28"/>
            <w:szCs w:val="28"/>
            <w14:textFill>
              <w14:solidFill>
                <w14:schemeClr w14:val="tx1"/>
              </w14:solidFill>
            </w14:textFill>
          </w:rPr>
          <w:t>二〇二二年七月</w:t>
        </w:r>
      </w:ins>
      <w:ins w:id="14" w:author="zzz" w:date="2022-07-20T17:25:33Z">
        <w:del w:id="15" w:author="卡西莫多" w:date="2022-07-25T10:44:42Z">
          <w:r>
            <w:rPr>
              <w:rFonts w:hint="eastAsia" w:ascii="仿宋" w:hAnsi="仿宋" w:eastAsia="仿宋" w:cs="宋体"/>
              <w:color w:val="000000" w:themeColor="text1"/>
              <w:sz w:val="28"/>
              <w:szCs w:val="28"/>
              <w14:textFill>
                <w14:solidFill>
                  <w14:schemeClr w14:val="tx1"/>
                </w14:solidFill>
              </w14:textFill>
            </w:rPr>
            <w:delText>二〇二二年七月</w:delText>
          </w:r>
        </w:del>
      </w:ins>
      <w:r>
        <w:rPr>
          <w:rFonts w:hint="eastAsia" w:ascii="仿宋" w:hAnsi="仿宋" w:eastAsia="仿宋" w:cs="宋体"/>
          <w:color w:val="000000" w:themeColor="text1"/>
          <w:sz w:val="28"/>
          <w:szCs w:val="28"/>
          <w14:textFill>
            <w14:solidFill>
              <w14:schemeClr w14:val="tx1"/>
            </w14:solidFill>
          </w14:textFill>
        </w:rPr>
        <w:fldChar w:fldCharType="end"/>
      </w:r>
      <w:r>
        <w:rPr>
          <w:rFonts w:hint="eastAsia" w:ascii="仿宋" w:hAnsi="仿宋" w:eastAsia="仿宋" w:cs="宋体"/>
          <w:color w:val="000000" w:themeColor="text1"/>
          <w:sz w:val="28"/>
          <w:szCs w:val="28"/>
          <w14:textFill>
            <w14:solidFill>
              <w14:schemeClr w14:val="tx1"/>
            </w14:solidFill>
          </w14:textFill>
        </w:rPr>
        <w:t>由以下双方签订：</w:t>
      </w:r>
      <w:r>
        <w:rPr>
          <w:rFonts w:ascii="仿宋" w:hAnsi="仿宋" w:eastAsia="仿宋" w:cs="宋体"/>
          <w:color w:val="000000" w:themeColor="text1"/>
          <w:sz w:val="28"/>
          <w:szCs w:val="28"/>
          <w14:textFill>
            <w14:solidFill>
              <w14:schemeClr w14:val="tx1"/>
            </w14:solidFill>
          </w14:textFill>
        </w:rPr>
        <w:tab/>
      </w:r>
    </w:p>
    <w:p>
      <w:pPr>
        <w:autoSpaceDE w:val="0"/>
        <w:autoSpaceDN w:val="0"/>
        <w:textAlignment w:val="bottom"/>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签订地点：</w:t>
      </w:r>
    </w:p>
    <w:p>
      <w:pPr>
        <w:autoSpaceDE w:val="0"/>
        <w:autoSpaceDN w:val="0"/>
        <w:textAlignment w:val="bottom"/>
        <w:rPr>
          <w:rFonts w:ascii="仿宋" w:hAnsi="仿宋" w:eastAsia="仿宋" w:cs="宋体"/>
          <w:color w:val="000000" w:themeColor="text1"/>
          <w:sz w:val="28"/>
          <w:szCs w:val="28"/>
          <w14:textFill>
            <w14:solidFill>
              <w14:schemeClr w14:val="tx1"/>
            </w14:solidFill>
          </w14:textFill>
        </w:rPr>
      </w:pPr>
    </w:p>
    <w:p>
      <w:pPr>
        <w:autoSpaceDE w:val="0"/>
        <w:autoSpaceDN w:val="0"/>
        <w:jc w:val="right"/>
        <w:textAlignment w:val="bottom"/>
        <w:rPr>
          <w:rFonts w:ascii="仿宋" w:hAnsi="仿宋" w:eastAsia="仿宋" w:cs="宋体"/>
          <w:color w:val="000000" w:themeColor="text1"/>
          <w:sz w:val="28"/>
          <w:szCs w:val="28"/>
          <w14:textFill>
            <w14:solidFill>
              <w14:schemeClr w14:val="tx1"/>
            </w14:solidFill>
          </w14:textFill>
        </w:rPr>
      </w:pPr>
    </w:p>
    <w:p>
      <w:pPr>
        <w:autoSpaceDE w:val="0"/>
        <w:autoSpaceDN w:val="0"/>
        <w:textAlignment w:val="bottom"/>
        <w:outlineLvl w:val="0"/>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b/>
          <w:color w:val="000000" w:themeColor="text1"/>
          <w:sz w:val="28"/>
          <w:szCs w:val="28"/>
          <w14:textFill>
            <w14:solidFill>
              <w14:schemeClr w14:val="tx1"/>
            </w14:solidFill>
          </w14:textFill>
        </w:rPr>
        <w:t>甲方（需方）：  深圳竹云科技股份有限公司</w:t>
      </w:r>
    </w:p>
    <w:p>
      <w:pPr>
        <w:ind w:left="1400" w:hanging="1400" w:hangingChars="500"/>
        <w:rPr>
          <w:rFonts w:ascii="仿宋" w:hAnsi="仿宋" w:eastAsia="仿宋" w:cs="宋体"/>
          <w:b/>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地  址： 深圳市南山区高新南一道009号中国科技开发院孵化大楼3楼东</w:t>
      </w:r>
    </w:p>
    <w:p>
      <w:pPr>
        <w:rPr>
          <w:rFonts w:ascii="仿宋" w:hAnsi="仿宋" w:eastAsia="仿宋" w:cs="宋体"/>
          <w:b/>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邮  编：518057</w:t>
      </w:r>
    </w:p>
    <w:p>
      <w:pPr>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联系人：魏焕玲</w:t>
      </w:r>
      <w:r>
        <w:rPr>
          <w:rFonts w:ascii="仿宋" w:hAnsi="仿宋" w:eastAsia="仿宋" w:cs="宋体"/>
          <w:color w:val="000000" w:themeColor="text1"/>
          <w:sz w:val="28"/>
          <w:szCs w:val="28"/>
          <w14:textFill>
            <w14:solidFill>
              <w14:schemeClr w14:val="tx1"/>
            </w14:solidFill>
          </w14:textFill>
        </w:rPr>
        <w:t xml:space="preserve"> </w:t>
      </w:r>
    </w:p>
    <w:p>
      <w:pPr>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电  话：</w:t>
      </w:r>
      <w:bookmarkStart w:id="0" w:name="_Hlk2590986"/>
      <w:r>
        <w:rPr>
          <w:rFonts w:hint="eastAsia" w:ascii="仿宋" w:hAnsi="仿宋" w:eastAsia="仿宋" w:cs="宋体"/>
          <w:color w:val="000000" w:themeColor="text1"/>
          <w:sz w:val="28"/>
          <w:szCs w:val="28"/>
          <w14:textFill>
            <w14:solidFill>
              <w14:schemeClr w14:val="tx1"/>
            </w14:solidFill>
          </w14:textFill>
        </w:rPr>
        <w:t>0755-86117880</w:t>
      </w:r>
      <w:bookmarkEnd w:id="0"/>
      <w:r>
        <w:rPr>
          <w:rFonts w:hint="eastAsia" w:ascii="仿宋" w:hAnsi="仿宋" w:eastAsia="仿宋" w:cs="宋体"/>
          <w:color w:val="000000" w:themeColor="text1"/>
          <w:sz w:val="28"/>
          <w:szCs w:val="28"/>
          <w14:textFill>
            <w14:solidFill>
              <w14:schemeClr w14:val="tx1"/>
            </w14:solidFill>
          </w14:textFill>
        </w:rPr>
        <w:t xml:space="preserve">    </w:t>
      </w:r>
      <w:r>
        <w:rPr>
          <w:rFonts w:ascii="仿宋" w:hAnsi="仿宋" w:eastAsia="仿宋" w:cs="宋体"/>
          <w:color w:val="000000" w:themeColor="text1"/>
          <w:sz w:val="28"/>
          <w:szCs w:val="28"/>
          <w14:textFill>
            <w14:solidFill>
              <w14:schemeClr w14:val="tx1"/>
            </w14:solidFill>
          </w14:textFill>
        </w:rPr>
        <w:t xml:space="preserve">    </w:t>
      </w:r>
      <w:r>
        <w:rPr>
          <w:rFonts w:hint="eastAsia" w:ascii="仿宋" w:hAnsi="仿宋" w:eastAsia="仿宋" w:cs="宋体"/>
          <w:color w:val="000000" w:themeColor="text1"/>
          <w:sz w:val="28"/>
          <w:szCs w:val="28"/>
          <w14:textFill>
            <w14:solidFill>
              <w14:schemeClr w14:val="tx1"/>
            </w14:solidFill>
          </w14:textFill>
        </w:rPr>
        <w:t>传  真：</w:t>
      </w:r>
      <w:bookmarkStart w:id="1" w:name="_Hlk2590867"/>
      <w:r>
        <w:rPr>
          <w:rFonts w:hint="eastAsia" w:ascii="仿宋" w:hAnsi="仿宋" w:eastAsia="仿宋" w:cs="宋体"/>
          <w:color w:val="000000" w:themeColor="text1"/>
          <w:sz w:val="28"/>
          <w:szCs w:val="28"/>
          <w14:textFill>
            <w14:solidFill>
              <w14:schemeClr w14:val="tx1"/>
            </w14:solidFill>
          </w14:textFill>
        </w:rPr>
        <w:t>0755-86117985</w:t>
      </w:r>
      <w:bookmarkEnd w:id="1"/>
    </w:p>
    <w:p>
      <w:pPr>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手  机：13070777770</w:t>
      </w:r>
    </w:p>
    <w:p>
      <w:pPr>
        <w:autoSpaceDE w:val="0"/>
        <w:autoSpaceDN w:val="0"/>
        <w:textAlignment w:val="bottom"/>
        <w:rPr>
          <w:rFonts w:ascii="仿宋" w:hAnsi="仿宋" w:eastAsia="仿宋" w:cs="宋体"/>
          <w:color w:val="000000" w:themeColor="text1"/>
          <w:sz w:val="28"/>
          <w:szCs w:val="28"/>
          <w14:textFill>
            <w14:solidFill>
              <w14:schemeClr w14:val="tx1"/>
            </w14:solidFill>
          </w14:textFill>
        </w:rPr>
      </w:pPr>
    </w:p>
    <w:p>
      <w:pPr>
        <w:autoSpaceDE w:val="0"/>
        <w:autoSpaceDN w:val="0"/>
        <w:textAlignment w:val="bottom"/>
        <w:outlineLvl w:val="0"/>
        <w:rPr>
          <w:rFonts w:ascii="仿宋" w:hAnsi="仿宋" w:eastAsia="仿宋" w:cs="宋体"/>
          <w:b/>
          <w:color w:val="000000" w:themeColor="text1"/>
          <w:sz w:val="28"/>
          <w:szCs w:val="28"/>
          <w14:textFill>
            <w14:solidFill>
              <w14:schemeClr w14:val="tx1"/>
            </w14:solidFill>
          </w14:textFill>
        </w:rPr>
      </w:pPr>
      <w:r>
        <w:rPr>
          <w:rFonts w:hint="eastAsia" w:ascii="仿宋" w:hAnsi="仿宋" w:eastAsia="仿宋" w:cs="宋体"/>
          <w:b/>
          <w:color w:val="000000" w:themeColor="text1"/>
          <w:sz w:val="28"/>
          <w:szCs w:val="28"/>
          <w14:textFill>
            <w14:solidFill>
              <w14:schemeClr w14:val="tx1"/>
            </w14:solidFill>
          </w14:textFill>
        </w:rPr>
        <w:t xml:space="preserve">乙方（供方）：自然语义（青岛）科技有限公司  </w:t>
      </w:r>
    </w:p>
    <w:p>
      <w:pPr>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地  址：</w:t>
      </w:r>
      <w:r>
        <w:rPr>
          <w:rFonts w:ascii="仿宋" w:hAnsi="仿宋" w:eastAsia="仿宋" w:cs="宋体"/>
          <w:color w:val="000000" w:themeColor="text1"/>
          <w:sz w:val="28"/>
          <w:szCs w:val="28"/>
          <w14:textFill>
            <w14:solidFill>
              <w14:schemeClr w14:val="tx1"/>
            </w14:solidFill>
          </w14:textFill>
        </w:rPr>
        <w:t xml:space="preserve"> </w:t>
      </w:r>
      <w:r>
        <w:rPr>
          <w:rFonts w:hint="eastAsia" w:ascii="仿宋" w:hAnsi="仿宋" w:eastAsia="仿宋" w:cs="宋体"/>
          <w:color w:val="000000" w:themeColor="text1"/>
          <w:sz w:val="28"/>
          <w:szCs w:val="28"/>
          <w14:textFill>
            <w14:solidFill>
              <w14:schemeClr w14:val="tx1"/>
            </w14:solidFill>
          </w14:textFill>
        </w:rPr>
        <w:t>青岛国际创新园G座15层</w:t>
      </w:r>
    </w:p>
    <w:p>
      <w:pPr>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 xml:space="preserve">邮  编： </w:t>
      </w:r>
      <w:r>
        <w:rPr>
          <w:rFonts w:ascii="仿宋" w:hAnsi="仿宋" w:eastAsia="仿宋" w:cs="宋体"/>
          <w:color w:val="000000" w:themeColor="text1"/>
          <w:sz w:val="28"/>
          <w:szCs w:val="28"/>
          <w14:textFill>
            <w14:solidFill>
              <w14:schemeClr w14:val="tx1"/>
            </w14:solidFill>
          </w14:textFill>
        </w:rPr>
        <w:t>266100</w:t>
      </w:r>
    </w:p>
    <w:p>
      <w:pPr>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联系人：孙雁群</w:t>
      </w:r>
      <w:r>
        <w:rPr>
          <w:rFonts w:ascii="仿宋" w:hAnsi="仿宋" w:eastAsia="仿宋" w:cs="宋体"/>
          <w:color w:val="000000" w:themeColor="text1"/>
          <w:sz w:val="28"/>
          <w:szCs w:val="28"/>
          <w14:textFill>
            <w14:solidFill>
              <w14:schemeClr w14:val="tx1"/>
            </w14:solidFill>
          </w14:textFill>
        </w:rPr>
        <w:t xml:space="preserve"> </w:t>
      </w:r>
    </w:p>
    <w:p>
      <w:pPr>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电  话：1</w:t>
      </w:r>
      <w:r>
        <w:rPr>
          <w:rFonts w:ascii="仿宋" w:hAnsi="仿宋" w:eastAsia="仿宋" w:cs="宋体"/>
          <w:color w:val="000000" w:themeColor="text1"/>
          <w:sz w:val="28"/>
          <w:szCs w:val="28"/>
          <w14:textFill>
            <w14:solidFill>
              <w14:schemeClr w14:val="tx1"/>
            </w14:solidFill>
          </w14:textFill>
        </w:rPr>
        <w:t>5063942338</w:t>
      </w:r>
      <w:r>
        <w:rPr>
          <w:rFonts w:hint="eastAsia" w:ascii="仿宋" w:hAnsi="仿宋" w:eastAsia="仿宋" w:cs="宋体"/>
          <w:color w:val="000000" w:themeColor="text1"/>
          <w:sz w:val="28"/>
          <w:szCs w:val="28"/>
          <w14:textFill>
            <w14:solidFill>
              <w14:schemeClr w14:val="tx1"/>
            </w14:solidFill>
          </w14:textFill>
        </w:rPr>
        <w:t xml:space="preserve">          </w:t>
      </w:r>
      <w:r>
        <w:rPr>
          <w:rFonts w:ascii="仿宋" w:hAnsi="仿宋" w:eastAsia="仿宋"/>
          <w:color w:val="000000" w:themeColor="text1"/>
          <w:sz w:val="28"/>
          <w:szCs w:val="28"/>
          <w14:textFill>
            <w14:solidFill>
              <w14:schemeClr w14:val="tx1"/>
            </w14:solidFill>
          </w14:textFill>
        </w:rPr>
        <w:t xml:space="preserve">          </w:t>
      </w:r>
      <w:r>
        <w:rPr>
          <w:rFonts w:hint="eastAsia" w:ascii="仿宋" w:hAnsi="仿宋" w:eastAsia="仿宋" w:cs="宋体"/>
          <w:color w:val="000000" w:themeColor="text1"/>
          <w:sz w:val="28"/>
          <w:szCs w:val="28"/>
          <w14:textFill>
            <w14:solidFill>
              <w14:schemeClr w14:val="tx1"/>
            </w14:solidFill>
          </w14:textFill>
        </w:rPr>
        <w:t>传  真：</w:t>
      </w:r>
      <w:r>
        <w:rPr>
          <w:rFonts w:hint="eastAsia" w:ascii="仿宋" w:hAnsi="仿宋" w:eastAsia="仿宋"/>
          <w:color w:val="000000" w:themeColor="text1"/>
          <w:sz w:val="28"/>
          <w:szCs w:val="28"/>
          <w14:textFill>
            <w14:solidFill>
              <w14:schemeClr w14:val="tx1"/>
            </w14:solidFill>
          </w14:textFill>
        </w:rPr>
        <w:t xml:space="preserve"> </w:t>
      </w:r>
    </w:p>
    <w:p>
      <w:pPr>
        <w:rPr>
          <w:rFonts w:ascii="仿宋" w:hAnsi="仿宋" w:eastAsia="仿宋" w:cs="宋体"/>
          <w:color w:val="000000" w:themeColor="text1"/>
          <w:sz w:val="28"/>
          <w:szCs w:val="28"/>
          <w14:textFill>
            <w14:solidFill>
              <w14:schemeClr w14:val="tx1"/>
            </w14:solidFill>
          </w14:textFill>
        </w:rPr>
      </w:pPr>
      <w:r>
        <w:rPr>
          <w:rFonts w:hint="eastAsia" w:ascii="仿宋" w:hAnsi="仿宋" w:eastAsia="仿宋" w:cs="宋体"/>
          <w:color w:val="000000" w:themeColor="text1"/>
          <w:sz w:val="28"/>
          <w:szCs w:val="28"/>
          <w14:textFill>
            <w14:solidFill>
              <w14:schemeClr w14:val="tx1"/>
            </w14:solidFill>
          </w14:textFill>
        </w:rPr>
        <w:t>手  机：</w:t>
      </w:r>
      <w:r>
        <w:rPr>
          <w:rFonts w:hint="eastAsia" w:ascii="仿宋" w:hAnsi="仿宋" w:eastAsia="仿宋"/>
          <w:color w:val="000000" w:themeColor="text1"/>
          <w:sz w:val="28"/>
          <w:szCs w:val="28"/>
          <w14:textFill>
            <w14:solidFill>
              <w14:schemeClr w14:val="tx1"/>
            </w14:solidFill>
          </w14:textFill>
        </w:rPr>
        <w:t>13969727368</w:t>
      </w:r>
    </w:p>
    <w:p>
      <w:pPr>
        <w:rPr>
          <w:rFonts w:ascii="仿宋" w:hAnsi="仿宋" w:eastAsia="仿宋" w:cs="宋体"/>
          <w:color w:val="000000" w:themeColor="text1"/>
          <w:sz w:val="28"/>
          <w:szCs w:val="28"/>
          <w14:textFill>
            <w14:solidFill>
              <w14:schemeClr w14:val="tx1"/>
            </w14:solidFill>
          </w14:textFill>
        </w:rPr>
      </w:pPr>
    </w:p>
    <w:p>
      <w:pPr>
        <w:spacing w:line="240" w:lineRule="atLeast"/>
        <w:ind w:firstLine="560" w:firstLineChars="200"/>
        <w:rPr>
          <w:rFonts w:ascii="仿宋" w:hAnsi="仿宋" w:eastAsia="仿宋"/>
          <w:sz w:val="28"/>
          <w:szCs w:val="28"/>
        </w:rPr>
      </w:pPr>
      <w:r>
        <w:rPr>
          <w:rFonts w:ascii="仿宋" w:hAnsi="仿宋" w:eastAsia="仿宋"/>
          <w:sz w:val="28"/>
          <w:szCs w:val="28"/>
        </w:rPr>
        <w:t>甲乙双方经过友好协商，依据《</w:t>
      </w:r>
      <w:r>
        <w:rPr>
          <w:rFonts w:hint="eastAsia" w:ascii="仿宋" w:hAnsi="仿宋" w:eastAsia="仿宋"/>
          <w:sz w:val="28"/>
          <w:szCs w:val="28"/>
        </w:rPr>
        <w:t>中华人民共和国民法典</w:t>
      </w:r>
      <w:r>
        <w:rPr>
          <w:rFonts w:ascii="仿宋" w:hAnsi="仿宋" w:eastAsia="仿宋"/>
          <w:sz w:val="28"/>
          <w:szCs w:val="28"/>
        </w:rPr>
        <w:t>》</w:t>
      </w:r>
      <w:r>
        <w:rPr>
          <w:rFonts w:hint="eastAsia" w:ascii="仿宋" w:hAnsi="仿宋" w:eastAsia="仿宋"/>
          <w:sz w:val="28"/>
          <w:szCs w:val="28"/>
        </w:rPr>
        <w:t>及相关法律法规的规定</w:t>
      </w:r>
      <w:r>
        <w:rPr>
          <w:rFonts w:ascii="仿宋" w:hAnsi="仿宋" w:eastAsia="仿宋"/>
          <w:sz w:val="28"/>
          <w:szCs w:val="28"/>
        </w:rPr>
        <w:t>，本着相互信任，真诚合作的原则，</w:t>
      </w:r>
      <w:r>
        <w:rPr>
          <w:rFonts w:hint="eastAsia" w:ascii="仿宋" w:hAnsi="仿宋" w:eastAsia="仿宋"/>
          <w:sz w:val="28"/>
          <w:szCs w:val="28"/>
        </w:rPr>
        <w:t>就甲方委托乙方定制开发本合同项下应用软件及提供相关服务事宜达成如下协议，由双方共同恪守</w:t>
      </w:r>
      <w:r>
        <w:rPr>
          <w:rFonts w:ascii="仿宋" w:hAnsi="仿宋" w:eastAsia="仿宋"/>
          <w:sz w:val="28"/>
          <w:szCs w:val="28"/>
        </w:rPr>
        <w:t>。</w:t>
      </w:r>
    </w:p>
    <w:p>
      <w:pPr>
        <w:spacing w:line="240" w:lineRule="atLeast"/>
        <w:ind w:firstLine="562" w:firstLineChars="200"/>
        <w:rPr>
          <w:rFonts w:ascii="微软雅黑" w:hAnsi="微软雅黑" w:eastAsia="微软雅黑"/>
          <w:sz w:val="15"/>
          <w:szCs w:val="15"/>
        </w:rPr>
      </w:pPr>
      <w:r>
        <w:rPr>
          <w:rFonts w:hint="eastAsia" w:ascii="仿宋" w:hAnsi="仿宋" w:eastAsia="仿宋"/>
          <w:b/>
          <w:sz w:val="28"/>
          <w:szCs w:val="28"/>
        </w:rPr>
        <w:t>一、软件品名及价格</w:t>
      </w:r>
      <w:r>
        <w:rPr>
          <w:rFonts w:ascii="仿宋" w:hAnsi="仿宋" w:eastAsia="仿宋"/>
          <w:b/>
          <w:sz w:val="28"/>
          <w:szCs w:val="28"/>
        </w:rPr>
        <w:t xml:space="preserve">                         </w:t>
      </w:r>
      <w:r>
        <w:rPr>
          <w:rFonts w:hint="eastAsia" w:ascii="仿宋" w:hAnsi="仿宋" w:eastAsia="仿宋"/>
          <w:b/>
          <w:sz w:val="22"/>
        </w:rPr>
        <w:t>单位：人民币</w:t>
      </w:r>
    </w:p>
    <w:tbl>
      <w:tblPr>
        <w:tblStyle w:val="17"/>
        <w:tblW w:w="8505" w:type="dxa"/>
        <w:tblInd w:w="-5" w:type="dxa"/>
        <w:tblLayout w:type="fixed"/>
        <w:tblCellMar>
          <w:top w:w="0" w:type="dxa"/>
          <w:left w:w="108" w:type="dxa"/>
          <w:bottom w:w="0" w:type="dxa"/>
          <w:right w:w="108" w:type="dxa"/>
        </w:tblCellMar>
      </w:tblPr>
      <w:tblGrid>
        <w:gridCol w:w="851"/>
        <w:gridCol w:w="1417"/>
        <w:gridCol w:w="1701"/>
        <w:gridCol w:w="851"/>
        <w:gridCol w:w="1843"/>
        <w:gridCol w:w="1842"/>
      </w:tblGrid>
      <w:tr>
        <w:trPr>
          <w:trHeight w:val="1337" w:hRule="atLeast"/>
        </w:trPr>
        <w:tc>
          <w:tcPr>
            <w:tcW w:w="851"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center"/>
              <w:rPr>
                <w:rFonts w:ascii="仿宋" w:hAnsi="仿宋" w:eastAsia="仿宋" w:cs="宋体"/>
                <w:b/>
                <w:kern w:val="0"/>
                <w:sz w:val="28"/>
                <w:szCs w:val="28"/>
              </w:rPr>
            </w:pPr>
            <w:r>
              <w:rPr>
                <w:rFonts w:hint="eastAsia" w:ascii="仿宋" w:hAnsi="仿宋" w:eastAsia="仿宋" w:cs="宋体"/>
                <w:b/>
                <w:kern w:val="0"/>
                <w:sz w:val="28"/>
                <w:szCs w:val="28"/>
              </w:rPr>
              <w:t>序号</w:t>
            </w:r>
          </w:p>
        </w:tc>
        <w:tc>
          <w:tcPr>
            <w:tcW w:w="1417" w:type="dxa"/>
            <w:tcBorders>
              <w:top w:val="single" w:color="auto" w:sz="4" w:space="0"/>
              <w:left w:val="nil"/>
              <w:bottom w:val="single" w:color="auto" w:sz="4" w:space="0"/>
              <w:right w:val="single" w:color="auto" w:sz="4" w:space="0"/>
            </w:tcBorders>
            <w:shd w:val="clear" w:color="000000" w:fill="BFBFBF"/>
            <w:vAlign w:val="center"/>
          </w:tcPr>
          <w:p>
            <w:pPr>
              <w:widowControl/>
              <w:rPr>
                <w:rFonts w:ascii="仿宋" w:hAnsi="仿宋" w:eastAsia="仿宋" w:cs="宋体"/>
                <w:b/>
                <w:kern w:val="0"/>
                <w:sz w:val="28"/>
                <w:szCs w:val="28"/>
              </w:rPr>
            </w:pPr>
            <w:r>
              <w:rPr>
                <w:rFonts w:hint="eastAsia" w:ascii="仿宋" w:hAnsi="仿宋" w:eastAsia="仿宋" w:cs="宋体"/>
                <w:b/>
                <w:kern w:val="0"/>
                <w:sz w:val="28"/>
                <w:szCs w:val="28"/>
              </w:rPr>
              <w:t>软件名称</w:t>
            </w:r>
          </w:p>
        </w:tc>
        <w:tc>
          <w:tcPr>
            <w:tcW w:w="1701" w:type="dxa"/>
            <w:tcBorders>
              <w:top w:val="single" w:color="auto" w:sz="4" w:space="0"/>
              <w:left w:val="nil"/>
              <w:bottom w:val="single" w:color="auto" w:sz="4" w:space="0"/>
              <w:right w:val="single" w:color="auto" w:sz="4" w:space="0"/>
            </w:tcBorders>
            <w:shd w:val="clear" w:color="000000" w:fill="BFBFBF"/>
            <w:vAlign w:val="center"/>
          </w:tcPr>
          <w:p>
            <w:pPr>
              <w:widowControl/>
              <w:jc w:val="center"/>
              <w:rPr>
                <w:rFonts w:ascii="仿宋" w:hAnsi="仿宋" w:eastAsia="仿宋" w:cs="宋体"/>
                <w:b/>
                <w:kern w:val="0"/>
                <w:sz w:val="28"/>
                <w:szCs w:val="28"/>
              </w:rPr>
            </w:pPr>
            <w:r>
              <w:rPr>
                <w:rFonts w:hint="eastAsia" w:ascii="仿宋" w:hAnsi="仿宋" w:eastAsia="仿宋" w:cs="宋体"/>
                <w:b/>
                <w:kern w:val="0"/>
                <w:sz w:val="28"/>
                <w:szCs w:val="28"/>
              </w:rPr>
              <w:t>功能</w:t>
            </w:r>
          </w:p>
        </w:tc>
        <w:tc>
          <w:tcPr>
            <w:tcW w:w="851" w:type="dxa"/>
            <w:tcBorders>
              <w:top w:val="single" w:color="auto" w:sz="4" w:space="0"/>
              <w:left w:val="nil"/>
              <w:bottom w:val="single" w:color="auto" w:sz="4" w:space="0"/>
              <w:right w:val="single" w:color="auto" w:sz="4" w:space="0"/>
            </w:tcBorders>
            <w:shd w:val="clear" w:color="000000" w:fill="BFBFBF"/>
            <w:vAlign w:val="center"/>
          </w:tcPr>
          <w:p>
            <w:pPr>
              <w:widowControl/>
              <w:jc w:val="center"/>
              <w:rPr>
                <w:rFonts w:ascii="仿宋" w:hAnsi="仿宋" w:eastAsia="仿宋" w:cs="宋体"/>
                <w:b/>
                <w:kern w:val="0"/>
                <w:sz w:val="28"/>
                <w:szCs w:val="28"/>
              </w:rPr>
            </w:pPr>
            <w:r>
              <w:rPr>
                <w:rFonts w:hint="eastAsia" w:ascii="仿宋" w:hAnsi="仿宋" w:eastAsia="仿宋" w:cs="宋体"/>
                <w:b/>
                <w:kern w:val="0"/>
                <w:sz w:val="28"/>
                <w:szCs w:val="28"/>
              </w:rPr>
              <w:t>数量</w:t>
            </w:r>
          </w:p>
        </w:tc>
        <w:tc>
          <w:tcPr>
            <w:tcW w:w="1843" w:type="dxa"/>
            <w:tcBorders>
              <w:top w:val="single" w:color="auto" w:sz="4" w:space="0"/>
              <w:left w:val="nil"/>
              <w:bottom w:val="single" w:color="auto" w:sz="4" w:space="0"/>
              <w:right w:val="single" w:color="auto" w:sz="4" w:space="0"/>
            </w:tcBorders>
            <w:shd w:val="clear" w:color="000000" w:fill="BFBFBF"/>
            <w:vAlign w:val="center"/>
          </w:tcPr>
          <w:p>
            <w:pPr>
              <w:jc w:val="center"/>
              <w:rPr>
                <w:rFonts w:ascii="仿宋" w:hAnsi="仿宋" w:eastAsia="仿宋" w:cs="宋体"/>
                <w:b/>
                <w:kern w:val="0"/>
                <w:sz w:val="28"/>
                <w:szCs w:val="28"/>
              </w:rPr>
            </w:pPr>
            <w:r>
              <w:rPr>
                <w:rFonts w:hint="eastAsia" w:ascii="仿宋" w:hAnsi="仿宋" w:eastAsia="仿宋" w:cs="宋体"/>
                <w:b/>
                <w:kern w:val="0"/>
                <w:sz w:val="28"/>
                <w:szCs w:val="28"/>
              </w:rPr>
              <w:t xml:space="preserve">单价 </w:t>
            </w:r>
            <w:r>
              <w:rPr>
                <w:rFonts w:ascii="仿宋" w:hAnsi="仿宋" w:eastAsia="仿宋" w:cs="宋体"/>
                <w:b/>
                <w:kern w:val="0"/>
                <w:sz w:val="28"/>
                <w:szCs w:val="28"/>
              </w:rPr>
              <w:t xml:space="preserve">   </w:t>
            </w:r>
          </w:p>
        </w:tc>
        <w:tc>
          <w:tcPr>
            <w:tcW w:w="1842" w:type="dxa"/>
            <w:tcBorders>
              <w:top w:val="single" w:color="auto" w:sz="4" w:space="0"/>
              <w:left w:val="nil"/>
              <w:bottom w:val="single" w:color="auto" w:sz="4" w:space="0"/>
              <w:right w:val="single" w:color="auto" w:sz="4" w:space="0"/>
            </w:tcBorders>
            <w:shd w:val="clear" w:color="000000" w:fill="BFBFBF"/>
            <w:vAlign w:val="center"/>
          </w:tcPr>
          <w:p>
            <w:pPr>
              <w:widowControl/>
              <w:jc w:val="center"/>
              <w:rPr>
                <w:rFonts w:ascii="仿宋" w:hAnsi="仿宋" w:eastAsia="仿宋" w:cs="宋体"/>
                <w:b/>
                <w:kern w:val="0"/>
                <w:sz w:val="28"/>
                <w:szCs w:val="28"/>
              </w:rPr>
            </w:pPr>
            <w:r>
              <w:rPr>
                <w:rFonts w:hint="eastAsia" w:ascii="仿宋" w:hAnsi="仿宋" w:eastAsia="仿宋" w:cs="宋体"/>
                <w:b/>
                <w:kern w:val="0"/>
                <w:sz w:val="28"/>
                <w:szCs w:val="28"/>
              </w:rPr>
              <w:t xml:space="preserve">总价  </w:t>
            </w:r>
            <w:r>
              <w:rPr>
                <w:rFonts w:ascii="仿宋" w:hAnsi="仿宋" w:eastAsia="仿宋" w:cs="宋体"/>
                <w:b/>
                <w:kern w:val="0"/>
                <w:sz w:val="28"/>
                <w:szCs w:val="28"/>
              </w:rPr>
              <w:t xml:space="preserve">   </w:t>
            </w:r>
          </w:p>
        </w:tc>
      </w:tr>
      <w:tr>
        <w:trPr>
          <w:trHeight w:val="620"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kern w:val="0"/>
                <w:sz w:val="28"/>
                <w:szCs w:val="28"/>
              </w:rPr>
            </w:pPr>
            <w:r>
              <w:rPr>
                <w:rFonts w:hint="eastAsia" w:ascii="仿宋" w:hAnsi="仿宋" w:eastAsia="仿宋" w:cs="宋体"/>
                <w:kern w:val="0"/>
                <w:sz w:val="28"/>
                <w:szCs w:val="28"/>
              </w:rPr>
              <w:t>1</w:t>
            </w:r>
          </w:p>
        </w:tc>
        <w:tc>
          <w:tcPr>
            <w:tcW w:w="1417" w:type="dxa"/>
            <w:tcBorders>
              <w:top w:val="nil"/>
              <w:left w:val="nil"/>
              <w:bottom w:val="single" w:color="auto" w:sz="4" w:space="0"/>
              <w:right w:val="single" w:color="auto" w:sz="4" w:space="0"/>
            </w:tcBorders>
            <w:shd w:val="clear" w:color="auto" w:fill="auto"/>
            <w:vAlign w:val="center"/>
          </w:tcPr>
          <w:p>
            <w:pPr>
              <w:widowControl/>
              <w:ind w:firstLine="140" w:firstLineChars="50"/>
              <w:jc w:val="center"/>
              <w:rPr>
                <w:rFonts w:ascii="仿宋" w:hAnsi="仿宋" w:eastAsia="仿宋" w:cs="宋体"/>
                <w:kern w:val="0"/>
                <w:sz w:val="28"/>
                <w:szCs w:val="28"/>
              </w:rPr>
            </w:pPr>
            <w:r>
              <w:rPr>
                <w:rFonts w:hint="eastAsia" w:ascii="仿宋" w:hAnsi="仿宋" w:eastAsia="仿宋" w:cs="宋体"/>
                <w:kern w:val="0"/>
                <w:sz w:val="28"/>
                <w:szCs w:val="28"/>
              </w:rPr>
              <w:t>数据库</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s="宋体"/>
                <w:kern w:val="0"/>
                <w:sz w:val="28"/>
                <w:szCs w:val="28"/>
              </w:rPr>
            </w:pPr>
            <w:r>
              <w:rPr>
                <w:rFonts w:ascii="仿宋" w:hAnsi="仿宋" w:eastAsia="仿宋" w:cs="宋体"/>
                <w:kern w:val="0"/>
                <w:sz w:val="28"/>
                <w:szCs w:val="28"/>
              </w:rPr>
              <w:t>AI检索</w:t>
            </w:r>
            <w:r>
              <w:rPr>
                <w:rFonts w:hint="eastAsia" w:ascii="仿宋" w:hAnsi="仿宋" w:eastAsia="仿宋" w:cs="宋体"/>
                <w:kern w:val="0"/>
                <w:sz w:val="28"/>
                <w:szCs w:val="28"/>
              </w:rPr>
              <w:t>支持</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s="宋体"/>
                <w:kern w:val="0"/>
                <w:szCs w:val="24"/>
              </w:rPr>
            </w:pPr>
            <w:r>
              <w:rPr>
                <w:rFonts w:hint="eastAsia" w:ascii="仿宋" w:hAnsi="仿宋" w:eastAsia="仿宋" w:cs="宋体"/>
                <w:kern w:val="0"/>
                <w:szCs w:val="24"/>
              </w:rPr>
              <w:t>1</w:t>
            </w:r>
          </w:p>
        </w:tc>
        <w:tc>
          <w:tcPr>
            <w:tcW w:w="1843"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s="宋体"/>
                <w:kern w:val="0"/>
                <w:szCs w:val="24"/>
              </w:rPr>
            </w:pPr>
            <w:r>
              <w:rPr>
                <w:rFonts w:hint="eastAsia" w:ascii="仿宋" w:hAnsi="仿宋" w:eastAsia="仿宋" w:cs="宋体"/>
                <w:color w:val="000000" w:themeColor="text1"/>
                <w:sz w:val="28"/>
                <w:szCs w:val="28"/>
                <w14:textFill>
                  <w14:solidFill>
                    <w14:schemeClr w14:val="tx1"/>
                  </w14:solidFill>
                </w14:textFill>
              </w:rPr>
              <w:t>¥150,000.00</w:t>
            </w:r>
          </w:p>
        </w:tc>
        <w:tc>
          <w:tcPr>
            <w:tcW w:w="1842"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s="宋体"/>
                <w:kern w:val="0"/>
                <w:szCs w:val="24"/>
              </w:rPr>
            </w:pPr>
            <w:r>
              <w:rPr>
                <w:rFonts w:hint="eastAsia" w:ascii="仿宋" w:hAnsi="仿宋" w:eastAsia="仿宋" w:cs="宋体"/>
                <w:color w:val="000000" w:themeColor="text1"/>
                <w:sz w:val="28"/>
                <w:szCs w:val="28"/>
                <w14:textFill>
                  <w14:solidFill>
                    <w14:schemeClr w14:val="tx1"/>
                  </w14:solidFill>
                </w14:textFill>
              </w:rPr>
              <w:t>¥150,000.00</w:t>
            </w:r>
          </w:p>
        </w:tc>
      </w:tr>
      <w:tr>
        <w:trPr>
          <w:trHeight w:val="684" w:hRule="atLeast"/>
        </w:trPr>
        <w:tc>
          <w:tcPr>
            <w:tcW w:w="6663"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仿宋" w:hAnsi="仿宋" w:eastAsia="仿宋" w:cs="宋体"/>
                <w:kern w:val="0"/>
                <w:sz w:val="28"/>
                <w:szCs w:val="28"/>
              </w:rPr>
            </w:pPr>
            <w:r>
              <w:rPr>
                <w:rFonts w:hint="eastAsia" w:ascii="仿宋" w:hAnsi="仿宋" w:eastAsia="仿宋" w:cs="宋体"/>
                <w:kern w:val="0"/>
                <w:sz w:val="28"/>
                <w:szCs w:val="28"/>
              </w:rPr>
              <w:t>合计金额(大写)：</w:t>
            </w:r>
            <w:r>
              <w:rPr>
                <w:rFonts w:hint="eastAsia" w:ascii="仿宋" w:hAnsi="仿宋" w:eastAsia="仿宋" w:cs="宋体"/>
                <w:b/>
                <w:color w:val="000000" w:themeColor="text1"/>
                <w:sz w:val="28"/>
                <w:szCs w:val="28"/>
                <w14:textFill>
                  <w14:solidFill>
                    <w14:schemeClr w14:val="tx1"/>
                  </w14:solidFill>
                </w14:textFill>
              </w:rPr>
              <w:t>人民币</w:t>
            </w:r>
            <w:r>
              <w:rPr>
                <w:rFonts w:hint="eastAsia" w:ascii="仿宋" w:hAnsi="仿宋" w:eastAsia="仿宋" w:cs="宋体"/>
                <w:b/>
                <w:color w:val="000000" w:themeColor="text1"/>
                <w:sz w:val="28"/>
                <w:szCs w:val="28"/>
                <w:u w:val="single"/>
                <w14:textFill>
                  <w14:solidFill>
                    <w14:schemeClr w14:val="tx1"/>
                  </w14:solidFill>
                </w14:textFill>
              </w:rPr>
              <w:t>壹拾伍万</w:t>
            </w:r>
            <w:r>
              <w:rPr>
                <w:rFonts w:hint="eastAsia" w:ascii="仿宋" w:hAnsi="仿宋" w:eastAsia="仿宋" w:cs="宋体"/>
                <w:b/>
                <w:color w:val="000000" w:themeColor="text1"/>
                <w:sz w:val="28"/>
                <w:szCs w:val="28"/>
                <w14:textFill>
                  <w14:solidFill>
                    <w14:schemeClr w14:val="tx1"/>
                  </w14:solidFill>
                </w14:textFill>
              </w:rPr>
              <w:t>元整</w:t>
            </w:r>
          </w:p>
        </w:tc>
        <w:tc>
          <w:tcPr>
            <w:tcW w:w="1842"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s="宋体"/>
                <w:kern w:val="0"/>
                <w:sz w:val="28"/>
                <w:szCs w:val="28"/>
              </w:rPr>
            </w:pPr>
          </w:p>
        </w:tc>
      </w:tr>
    </w:tbl>
    <w:p>
      <w:pPr>
        <w:spacing w:line="240" w:lineRule="atLeast"/>
        <w:ind w:firstLine="560" w:firstLineChars="200"/>
        <w:rPr>
          <w:rFonts w:ascii="仿宋" w:hAnsi="仿宋" w:eastAsia="仿宋"/>
          <w:sz w:val="28"/>
          <w:szCs w:val="28"/>
        </w:rPr>
      </w:pPr>
      <w:r>
        <w:rPr>
          <w:rFonts w:hint="eastAsia" w:ascii="仿宋" w:hAnsi="仿宋" w:eastAsia="仿宋"/>
          <w:sz w:val="28"/>
          <w:szCs w:val="28"/>
        </w:rPr>
        <w:t>本合同总价款为：人民币壹拾伍万元整（</w:t>
      </w:r>
      <w:r>
        <w:rPr>
          <w:rFonts w:ascii="Calibri" w:hAnsi="Calibri" w:eastAsia="仿宋" w:cs="Calibri"/>
          <w:sz w:val="28"/>
          <w:szCs w:val="28"/>
        </w:rPr>
        <w:t>¥</w:t>
      </w:r>
      <w:r>
        <w:rPr>
          <w:rFonts w:ascii="仿宋" w:hAnsi="仿宋" w:eastAsia="仿宋"/>
          <w:sz w:val="28"/>
          <w:szCs w:val="28"/>
        </w:rPr>
        <w:t>150,000.00）</w:t>
      </w:r>
      <w:r>
        <w:rPr>
          <w:rFonts w:hint="eastAsia" w:ascii="仿宋" w:hAnsi="仿宋" w:eastAsia="仿宋"/>
          <w:sz w:val="28"/>
          <w:szCs w:val="28"/>
        </w:rPr>
        <w:t>，为含税价，税率为6</w:t>
      </w:r>
      <w:r>
        <w:rPr>
          <w:rFonts w:ascii="仿宋" w:hAnsi="仿宋" w:eastAsia="仿宋"/>
          <w:sz w:val="28"/>
          <w:szCs w:val="28"/>
        </w:rPr>
        <w:t>%</w:t>
      </w:r>
      <w:ins w:id="16" w:author="赵卓妍" w:date="2022-07-19T18:14:00Z">
        <w:r>
          <w:rPr>
            <w:rFonts w:hint="eastAsia" w:ascii="仿宋" w:hAnsi="仿宋" w:eastAsia="仿宋"/>
            <w:sz w:val="28"/>
            <w:szCs w:val="28"/>
          </w:rPr>
          <w:t>，不含税金额为</w:t>
        </w:r>
      </w:ins>
      <w:ins w:id="17" w:author="赵卓妍" w:date="2022-07-19T18:15:00Z">
        <w:r>
          <w:rPr>
            <w:rFonts w:hint="eastAsia" w:ascii="Calibri" w:hAnsi="Calibri" w:eastAsia="仿宋" w:cs="Calibri"/>
            <w:sz w:val="28"/>
            <w:szCs w:val="28"/>
          </w:rPr>
          <w:t>¥</w:t>
        </w:r>
      </w:ins>
      <w:ins w:id="18" w:author="赵卓妍" w:date="2022-07-19T18:14:00Z">
        <w:r>
          <w:rPr>
            <w:rFonts w:hint="eastAsia" w:ascii="仿宋" w:hAnsi="仿宋" w:eastAsia="仿宋"/>
            <w:sz w:val="28"/>
            <w:szCs w:val="28"/>
          </w:rPr>
          <w:t>1</w:t>
        </w:r>
      </w:ins>
      <w:ins w:id="19" w:author="赵卓妍" w:date="2022-07-19T18:14:00Z">
        <w:r>
          <w:rPr>
            <w:rFonts w:ascii="仿宋" w:hAnsi="仿宋" w:eastAsia="仿宋"/>
            <w:sz w:val="28"/>
            <w:szCs w:val="28"/>
          </w:rPr>
          <w:t>41,</w:t>
        </w:r>
      </w:ins>
      <w:ins w:id="20" w:author="赵卓妍" w:date="2022-07-19T18:15:00Z">
        <w:r>
          <w:rPr>
            <w:rFonts w:ascii="仿宋" w:hAnsi="仿宋" w:eastAsia="仿宋"/>
            <w:sz w:val="28"/>
            <w:szCs w:val="28"/>
          </w:rPr>
          <w:t>509.43</w:t>
        </w:r>
      </w:ins>
      <w:ins w:id="21" w:author="赵卓妍" w:date="2022-07-19T18:15:00Z">
        <w:r>
          <w:rPr>
            <w:rFonts w:hint="eastAsia" w:ascii="仿宋" w:hAnsi="仿宋" w:eastAsia="仿宋"/>
            <w:sz w:val="28"/>
            <w:szCs w:val="28"/>
          </w:rPr>
          <w:t>元</w:t>
        </w:r>
      </w:ins>
      <w:r>
        <w:rPr>
          <w:rFonts w:hint="eastAsia" w:ascii="仿宋" w:hAnsi="仿宋" w:eastAsia="仿宋"/>
          <w:sz w:val="28"/>
          <w:szCs w:val="28"/>
        </w:rPr>
        <w:t>。本合同总价款包含完整的合同产品、必备的软件设备及资料、上门安装调试费用、培训费用、免费维护期内的服务费等所有费用。</w:t>
      </w:r>
      <w:bookmarkStart w:id="2" w:name="_Toc205866077"/>
      <w:bookmarkEnd w:id="2"/>
      <w:bookmarkStart w:id="3" w:name="_Toc230665353"/>
      <w:bookmarkEnd w:id="3"/>
    </w:p>
    <w:p>
      <w:pPr>
        <w:spacing w:line="240" w:lineRule="atLeast"/>
        <w:ind w:firstLine="562" w:firstLineChars="200"/>
        <w:rPr>
          <w:rFonts w:ascii="仿宋" w:hAnsi="仿宋" w:eastAsia="仿宋"/>
          <w:b/>
          <w:sz w:val="28"/>
          <w:szCs w:val="28"/>
        </w:rPr>
      </w:pPr>
      <w:r>
        <w:rPr>
          <w:rFonts w:hint="eastAsia" w:ascii="仿宋" w:hAnsi="仿宋" w:eastAsia="仿宋"/>
          <w:b/>
          <w:sz w:val="28"/>
          <w:szCs w:val="28"/>
        </w:rPr>
        <w:t>二、付款方式</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2.1</w:t>
      </w:r>
      <w:r>
        <w:rPr>
          <w:rFonts w:ascii="仿宋" w:hAnsi="仿宋" w:eastAsia="仿宋"/>
          <w:color w:val="000000"/>
          <w:sz w:val="28"/>
          <w:szCs w:val="28"/>
        </w:rPr>
        <w:t>在本合同签署后</w:t>
      </w:r>
      <w:r>
        <w:rPr>
          <w:rFonts w:hint="eastAsia" w:ascii="仿宋" w:hAnsi="仿宋" w:eastAsia="仿宋"/>
          <w:color w:val="000000"/>
          <w:sz w:val="28"/>
          <w:szCs w:val="28"/>
        </w:rPr>
        <w:t>，</w:t>
      </w:r>
      <w:r>
        <w:rPr>
          <w:rFonts w:hint="eastAsia" w:ascii="仿宋" w:hAnsi="仿宋" w:eastAsia="仿宋"/>
          <w:color w:val="000000"/>
          <w:sz w:val="28"/>
          <w:szCs w:val="28"/>
          <w:lang w:val="zh-CN"/>
        </w:rPr>
        <w:t>甲方在收到乙方开具的等额增值税发票后的五个工作日内，</w:t>
      </w:r>
      <w:r>
        <w:rPr>
          <w:rFonts w:ascii="仿宋" w:hAnsi="仿宋" w:eastAsia="仿宋"/>
          <w:color w:val="000000"/>
          <w:sz w:val="28"/>
          <w:szCs w:val="28"/>
        </w:rPr>
        <w:t>向</w:t>
      </w:r>
      <w:r>
        <w:rPr>
          <w:rFonts w:hint="eastAsia" w:ascii="仿宋" w:hAnsi="仿宋" w:eastAsia="仿宋"/>
          <w:color w:val="000000"/>
          <w:sz w:val="28"/>
          <w:szCs w:val="28"/>
        </w:rPr>
        <w:t>乙</w:t>
      </w:r>
      <w:r>
        <w:rPr>
          <w:rFonts w:ascii="仿宋" w:hAnsi="仿宋" w:eastAsia="仿宋"/>
          <w:color w:val="000000"/>
          <w:sz w:val="28"/>
          <w:szCs w:val="28"/>
        </w:rPr>
        <w:t>方支付合同总额的</w:t>
      </w:r>
      <w:r>
        <w:rPr>
          <w:rFonts w:ascii="仿宋" w:hAnsi="仿宋" w:eastAsia="仿宋"/>
          <w:color w:val="000000"/>
          <w:sz w:val="28"/>
          <w:szCs w:val="28"/>
          <w:u w:val="single"/>
        </w:rPr>
        <w:t xml:space="preserve"> </w:t>
      </w:r>
      <w:ins w:id="22" w:author="赵卓妍" w:date="2022-07-19T18:08:00Z">
        <w:r>
          <w:rPr>
            <w:rFonts w:ascii="仿宋" w:hAnsi="仿宋" w:eastAsia="仿宋"/>
            <w:color w:val="000000"/>
            <w:sz w:val="28"/>
            <w:szCs w:val="28"/>
            <w:u w:val="single"/>
          </w:rPr>
          <w:t>4</w:t>
        </w:r>
      </w:ins>
      <w:ins w:id="23" w:author="赵卓妍" w:date="2022-07-19T18:08:00Z">
        <w:r>
          <w:rPr>
            <w:rFonts w:hint="eastAsia" w:ascii="仿宋" w:hAnsi="仿宋" w:eastAsia="仿宋"/>
            <w:color w:val="000000"/>
            <w:sz w:val="28"/>
            <w:szCs w:val="28"/>
            <w:u w:val="single"/>
          </w:rPr>
          <w:t>0</w:t>
        </w:r>
      </w:ins>
      <w:ins w:id="24" w:author="赵卓妍" w:date="2022-07-19T18:08:00Z">
        <w:r>
          <w:rPr>
            <w:rFonts w:ascii="仿宋" w:hAnsi="仿宋" w:eastAsia="仿宋"/>
            <w:color w:val="000000"/>
            <w:sz w:val="28"/>
            <w:szCs w:val="28"/>
            <w:u w:val="single"/>
          </w:rPr>
          <w:t xml:space="preserve"> </w:t>
        </w:r>
      </w:ins>
      <w:r>
        <w:rPr>
          <w:rFonts w:ascii="仿宋" w:hAnsi="仿宋" w:eastAsia="仿宋"/>
          <w:color w:val="000000"/>
          <w:sz w:val="28"/>
          <w:szCs w:val="28"/>
        </w:rPr>
        <w:t>%，即人民币：</w:t>
      </w:r>
      <w:r>
        <w:rPr>
          <w:rFonts w:hint="eastAsia" w:ascii="仿宋" w:hAnsi="仿宋" w:eastAsia="仿宋"/>
          <w:color w:val="000000"/>
          <w:sz w:val="28"/>
          <w:szCs w:val="28"/>
          <w:u w:val="single"/>
        </w:rPr>
        <w:t xml:space="preserve"> </w:t>
      </w:r>
      <w:r>
        <w:rPr>
          <w:rFonts w:ascii="Calibri" w:hAnsi="Calibri" w:eastAsia="仿宋" w:cs="Calibri"/>
          <w:color w:val="000000"/>
          <w:sz w:val="28"/>
          <w:szCs w:val="28"/>
        </w:rPr>
        <w:t>¥</w:t>
      </w:r>
      <w:ins w:id="25" w:author="赵卓妍" w:date="2022-07-19T18:08:00Z">
        <w:r>
          <w:rPr>
            <w:rFonts w:ascii="仿宋" w:hAnsi="仿宋" w:eastAsia="仿宋"/>
            <w:color w:val="000000"/>
            <w:sz w:val="28"/>
            <w:szCs w:val="28"/>
            <w:u w:val="single"/>
          </w:rPr>
          <w:t>6</w:t>
        </w:r>
      </w:ins>
      <w:ins w:id="26" w:author="赵卓妍" w:date="2022-07-19T18:08:00Z">
        <w:r>
          <w:rPr>
            <w:rFonts w:hint="eastAsia" w:ascii="仿宋" w:hAnsi="仿宋" w:eastAsia="仿宋"/>
            <w:color w:val="000000"/>
            <w:sz w:val="28"/>
            <w:szCs w:val="28"/>
            <w:u w:val="single"/>
          </w:rPr>
          <w:t>0</w:t>
        </w:r>
      </w:ins>
      <w:r>
        <w:rPr>
          <w:rFonts w:hint="eastAsia" w:ascii="仿宋" w:hAnsi="仿宋" w:eastAsia="仿宋"/>
          <w:color w:val="000000"/>
          <w:sz w:val="28"/>
          <w:szCs w:val="28"/>
          <w:u w:val="single"/>
        </w:rPr>
        <w:t>,000.00</w:t>
      </w:r>
      <w:r>
        <w:rPr>
          <w:rFonts w:ascii="仿宋" w:hAnsi="仿宋" w:eastAsia="仿宋"/>
          <w:color w:val="000000"/>
          <w:sz w:val="28"/>
          <w:szCs w:val="28"/>
        </w:rPr>
        <w:t>元(大写：</w:t>
      </w:r>
      <w:r>
        <w:rPr>
          <w:rFonts w:hint="eastAsia" w:ascii="仿宋" w:hAnsi="仿宋" w:eastAsia="仿宋"/>
          <w:color w:val="000000"/>
          <w:sz w:val="28"/>
          <w:szCs w:val="28"/>
        </w:rPr>
        <w:t>人民币</w:t>
      </w:r>
      <w:ins w:id="27" w:author="赵卓妍" w:date="2022-07-19T18:08:00Z">
        <w:r>
          <w:rPr>
            <w:rFonts w:hint="eastAsia" w:ascii="仿宋" w:hAnsi="仿宋" w:eastAsia="仿宋"/>
            <w:color w:val="000000"/>
            <w:sz w:val="28"/>
            <w:szCs w:val="28"/>
            <w:u w:val="single"/>
          </w:rPr>
          <w:t>陆</w:t>
        </w:r>
      </w:ins>
      <w:r>
        <w:rPr>
          <w:rFonts w:hint="eastAsia" w:ascii="仿宋" w:hAnsi="仿宋" w:eastAsia="仿宋"/>
          <w:color w:val="000000"/>
          <w:sz w:val="28"/>
          <w:szCs w:val="28"/>
          <w:u w:val="single"/>
        </w:rPr>
        <w:t>万元整</w:t>
      </w:r>
      <w:r>
        <w:rPr>
          <w:rFonts w:ascii="仿宋" w:hAnsi="仿宋" w:eastAsia="仿宋"/>
          <w:color w:val="000000"/>
          <w:sz w:val="28"/>
          <w:szCs w:val="28"/>
          <w:u w:val="single"/>
        </w:rPr>
        <w:t xml:space="preserve">   </w:t>
      </w:r>
      <w:r>
        <w:rPr>
          <w:rFonts w:ascii="仿宋" w:hAnsi="仿宋" w:eastAsia="仿宋"/>
          <w:color w:val="000000"/>
          <w:sz w:val="28"/>
          <w:szCs w:val="28"/>
        </w:rPr>
        <w:t>)</w:t>
      </w:r>
      <w:ins w:id="28" w:author="赵卓妍" w:date="2022-07-19T18:08:00Z">
        <w:r>
          <w:rPr>
            <w:rFonts w:hint="eastAsia" w:ascii="仿宋" w:hAnsi="仿宋" w:eastAsia="仿宋"/>
            <w:color w:val="000000"/>
            <w:sz w:val="28"/>
            <w:szCs w:val="28"/>
          </w:rPr>
          <w:t>，不含税金额为</w:t>
        </w:r>
      </w:ins>
      <w:ins w:id="29" w:author="赵卓妍" w:date="2022-07-19T18:10:00Z">
        <w:r>
          <w:rPr>
            <w:rFonts w:hint="eastAsia" w:ascii="Calibri" w:hAnsi="Calibri" w:eastAsia="仿宋" w:cs="Calibri"/>
            <w:color w:val="000000"/>
            <w:sz w:val="28"/>
            <w:szCs w:val="28"/>
          </w:rPr>
          <w:t>¥</w:t>
        </w:r>
      </w:ins>
      <w:ins w:id="30" w:author="赵卓妍" w:date="2022-07-19T18:08:00Z">
        <w:r>
          <w:rPr>
            <w:rFonts w:hint="eastAsia" w:ascii="仿宋" w:hAnsi="仿宋" w:eastAsia="仿宋"/>
            <w:color w:val="000000"/>
            <w:sz w:val="28"/>
            <w:szCs w:val="28"/>
          </w:rPr>
          <w:t>5</w:t>
        </w:r>
      </w:ins>
      <w:ins w:id="31" w:author="赵卓妍" w:date="2022-07-19T18:09:00Z">
        <w:r>
          <w:rPr>
            <w:rFonts w:ascii="仿宋" w:hAnsi="仿宋" w:eastAsia="仿宋"/>
            <w:color w:val="000000"/>
            <w:sz w:val="28"/>
            <w:szCs w:val="28"/>
          </w:rPr>
          <w:t>6,603.77</w:t>
        </w:r>
      </w:ins>
      <w:ins w:id="32" w:author="赵卓妍" w:date="2022-07-19T18:09:00Z">
        <w:r>
          <w:rPr>
            <w:rFonts w:hint="eastAsia" w:ascii="仿宋" w:hAnsi="仿宋" w:eastAsia="仿宋"/>
            <w:color w:val="000000"/>
            <w:sz w:val="28"/>
            <w:szCs w:val="28"/>
          </w:rPr>
          <w:t>元</w:t>
        </w:r>
      </w:ins>
      <w:r>
        <w:rPr>
          <w:rFonts w:ascii="仿宋" w:hAnsi="仿宋" w:eastAsia="仿宋"/>
          <w:color w:val="000000"/>
          <w:sz w:val="28"/>
          <w:szCs w:val="28"/>
        </w:rPr>
        <w:t>。</w:t>
      </w:r>
    </w:p>
    <w:p>
      <w:pPr>
        <w:spacing w:line="360" w:lineRule="auto"/>
        <w:ind w:left="560" w:hanging="560" w:hangingChars="200"/>
        <w:rPr>
          <w:ins w:id="33" w:author="赵卓妍" w:date="2022-07-19T18:10:00Z"/>
          <w:rFonts w:ascii="仿宋" w:hAnsi="仿宋" w:eastAsia="仿宋"/>
          <w:color w:val="000000"/>
          <w:sz w:val="28"/>
          <w:szCs w:val="28"/>
        </w:rPr>
      </w:pPr>
      <w:r>
        <w:rPr>
          <w:rFonts w:hint="eastAsia" w:ascii="仿宋" w:hAnsi="仿宋" w:eastAsia="仿宋"/>
          <w:color w:val="000000"/>
          <w:sz w:val="28"/>
          <w:szCs w:val="28"/>
        </w:rPr>
        <w:t>2.2</w:t>
      </w:r>
      <w:ins w:id="34" w:author="赵卓妍" w:date="2022-07-19T18:28:00Z">
        <w:r>
          <w:rPr>
            <w:rFonts w:hint="eastAsia" w:ascii="仿宋" w:hAnsi="仿宋" w:eastAsia="仿宋"/>
            <w:color w:val="000000"/>
            <w:sz w:val="28"/>
            <w:szCs w:val="28"/>
          </w:rPr>
          <w:t>软件</w:t>
        </w:r>
      </w:ins>
      <w:ins w:id="35" w:author="赵卓妍" w:date="2022-07-19T18:32:00Z">
        <w:r>
          <w:rPr>
            <w:rFonts w:hint="eastAsia" w:ascii="仿宋" w:hAnsi="仿宋" w:eastAsia="仿宋"/>
            <w:color w:val="000000" w:themeColor="text1"/>
            <w:sz w:val="28"/>
            <w:szCs w:val="28"/>
            <w14:textFill>
              <w14:solidFill>
                <w14:schemeClr w14:val="tx1"/>
              </w14:solidFill>
            </w14:textFill>
          </w:rPr>
          <w:t>及服务成果</w:t>
        </w:r>
      </w:ins>
      <w:ins w:id="36" w:author="赵卓妍" w:date="2022-07-19T18:28:00Z">
        <w:r>
          <w:rPr>
            <w:rFonts w:hint="eastAsia" w:ascii="仿宋" w:hAnsi="仿宋" w:eastAsia="仿宋"/>
            <w:color w:val="000000"/>
            <w:sz w:val="28"/>
            <w:szCs w:val="28"/>
          </w:rPr>
          <w:t>安装</w:t>
        </w:r>
      </w:ins>
      <w:ins w:id="37" w:author="赵卓妍" w:date="2022-07-19T18:28:00Z">
        <w:del w:id="38" w:author="卡西莫多" w:date="2022-07-25T09:44:50Z">
          <w:r>
            <w:rPr>
              <w:rFonts w:hint="eastAsia" w:ascii="仿宋" w:hAnsi="仿宋" w:eastAsia="仿宋"/>
              <w:color w:val="000000"/>
              <w:sz w:val="28"/>
              <w:szCs w:val="28"/>
              <w:lang w:val="en-US"/>
            </w:rPr>
            <w:delText>调试</w:delText>
          </w:r>
        </w:del>
      </w:ins>
      <w:ins w:id="39" w:author="卡西莫多" w:date="2022-07-25T09:44:51Z">
        <w:r>
          <w:rPr>
            <w:rFonts w:hint="eastAsia" w:ascii="仿宋" w:hAnsi="仿宋" w:eastAsia="仿宋"/>
            <w:color w:val="000000"/>
            <w:sz w:val="28"/>
            <w:szCs w:val="28"/>
            <w:lang w:val="en-US" w:eastAsia="zh-Hans"/>
          </w:rPr>
          <w:t>部署</w:t>
        </w:r>
      </w:ins>
      <w:ins w:id="40" w:author="赵卓妍" w:date="2022-07-19T18:28:00Z">
        <w:r>
          <w:rPr>
            <w:rFonts w:hint="eastAsia" w:ascii="仿宋" w:hAnsi="仿宋" w:eastAsia="仿宋"/>
            <w:color w:val="000000"/>
            <w:sz w:val="28"/>
            <w:szCs w:val="28"/>
          </w:rPr>
          <w:t>完成并试运行满1个月，</w:t>
        </w:r>
      </w:ins>
      <w:r>
        <w:rPr>
          <w:rFonts w:hint="eastAsia" w:ascii="仿宋" w:hAnsi="仿宋" w:eastAsia="仿宋"/>
          <w:color w:val="000000"/>
          <w:sz w:val="28"/>
          <w:szCs w:val="28"/>
        </w:rPr>
        <w:t>经甲乙双方验收后，</w:t>
      </w:r>
      <w:r>
        <w:rPr>
          <w:rFonts w:hint="eastAsia" w:ascii="仿宋" w:hAnsi="仿宋" w:eastAsia="仿宋"/>
          <w:color w:val="000000"/>
          <w:sz w:val="28"/>
          <w:szCs w:val="28"/>
          <w:lang w:val="zh-CN"/>
        </w:rPr>
        <w:t>甲方在收到乙方开具的等额增值税发票后的五个工作日内，</w:t>
      </w:r>
      <w:r>
        <w:rPr>
          <w:rFonts w:ascii="仿宋" w:hAnsi="仿宋" w:eastAsia="仿宋"/>
          <w:color w:val="000000"/>
          <w:sz w:val="28"/>
          <w:szCs w:val="28"/>
        </w:rPr>
        <w:t>向</w:t>
      </w:r>
      <w:r>
        <w:rPr>
          <w:rFonts w:hint="eastAsia" w:ascii="仿宋" w:hAnsi="仿宋" w:eastAsia="仿宋"/>
          <w:color w:val="000000"/>
          <w:sz w:val="28"/>
          <w:szCs w:val="28"/>
        </w:rPr>
        <w:t>乙</w:t>
      </w:r>
      <w:r>
        <w:rPr>
          <w:rFonts w:ascii="仿宋" w:hAnsi="仿宋" w:eastAsia="仿宋"/>
          <w:color w:val="000000"/>
          <w:sz w:val="28"/>
          <w:szCs w:val="28"/>
        </w:rPr>
        <w:t>方支付合同总额的</w:t>
      </w:r>
      <w:r>
        <w:rPr>
          <w:rFonts w:hint="eastAsia" w:ascii="仿宋" w:hAnsi="仿宋" w:eastAsia="仿宋"/>
          <w:color w:val="000000"/>
          <w:sz w:val="28"/>
          <w:szCs w:val="28"/>
          <w:u w:val="single"/>
        </w:rPr>
        <w:t xml:space="preserve"> </w:t>
      </w:r>
      <w:ins w:id="41" w:author="赵卓妍" w:date="2022-07-19T18:09:00Z">
        <w:r>
          <w:rPr>
            <w:rFonts w:ascii="仿宋" w:hAnsi="仿宋" w:eastAsia="仿宋"/>
            <w:color w:val="000000"/>
            <w:sz w:val="28"/>
            <w:szCs w:val="28"/>
            <w:u w:val="single"/>
          </w:rPr>
          <w:t>50</w:t>
        </w:r>
      </w:ins>
      <w:ins w:id="42" w:author="赵卓妍" w:date="2022-07-19T18:09:00Z">
        <w:r>
          <w:rPr>
            <w:rFonts w:hint="eastAsia" w:ascii="仿宋" w:hAnsi="仿宋" w:eastAsia="仿宋"/>
            <w:color w:val="000000"/>
            <w:sz w:val="28"/>
            <w:szCs w:val="28"/>
            <w:u w:val="single"/>
          </w:rPr>
          <w:t xml:space="preserve">  </w:t>
        </w:r>
      </w:ins>
      <w:r>
        <w:rPr>
          <w:rFonts w:hint="eastAsia" w:ascii="仿宋" w:hAnsi="仿宋" w:eastAsia="仿宋"/>
          <w:color w:val="000000"/>
          <w:sz w:val="28"/>
          <w:szCs w:val="28"/>
        </w:rPr>
        <w:t>% ，</w:t>
      </w:r>
      <w:r>
        <w:rPr>
          <w:rFonts w:ascii="仿宋" w:hAnsi="仿宋" w:eastAsia="仿宋"/>
          <w:color w:val="000000"/>
          <w:sz w:val="28"/>
          <w:szCs w:val="28"/>
        </w:rPr>
        <w:t>即人民币：</w:t>
      </w:r>
      <w:r>
        <w:rPr>
          <w:rFonts w:hint="eastAsia" w:ascii="仿宋" w:hAnsi="仿宋" w:eastAsia="仿宋"/>
          <w:color w:val="000000"/>
          <w:sz w:val="28"/>
          <w:szCs w:val="28"/>
          <w:u w:val="single"/>
        </w:rPr>
        <w:t xml:space="preserve"> </w:t>
      </w:r>
      <w:r>
        <w:rPr>
          <w:rFonts w:ascii="Calibri" w:hAnsi="Calibri" w:eastAsia="仿宋" w:cs="Calibri"/>
          <w:color w:val="000000"/>
          <w:sz w:val="28"/>
          <w:szCs w:val="28"/>
          <w:u w:val="single"/>
        </w:rPr>
        <w:t>¥</w:t>
      </w:r>
      <w:ins w:id="43" w:author="赵卓妍" w:date="2022-07-19T18:09:00Z">
        <w:r>
          <w:rPr>
            <w:rFonts w:ascii="仿宋" w:hAnsi="仿宋" w:eastAsia="仿宋"/>
            <w:color w:val="000000"/>
            <w:sz w:val="28"/>
            <w:szCs w:val="28"/>
            <w:u w:val="single"/>
          </w:rPr>
          <w:t>75</w:t>
        </w:r>
      </w:ins>
      <w:r>
        <w:rPr>
          <w:rFonts w:hint="eastAsia" w:ascii="仿宋" w:hAnsi="仿宋" w:eastAsia="仿宋"/>
          <w:color w:val="000000"/>
          <w:sz w:val="28"/>
          <w:szCs w:val="28"/>
          <w:u w:val="single"/>
        </w:rPr>
        <w:t>,000.00</w:t>
      </w:r>
      <w:r>
        <w:rPr>
          <w:rFonts w:ascii="仿宋" w:hAnsi="仿宋" w:eastAsia="仿宋"/>
          <w:color w:val="000000"/>
          <w:sz w:val="28"/>
          <w:szCs w:val="28"/>
          <w:u w:val="single"/>
        </w:rPr>
        <w:t xml:space="preserve">  </w:t>
      </w:r>
      <w:r>
        <w:rPr>
          <w:rFonts w:ascii="仿宋" w:hAnsi="仿宋" w:eastAsia="仿宋"/>
          <w:color w:val="000000"/>
          <w:sz w:val="28"/>
          <w:szCs w:val="28"/>
        </w:rPr>
        <w:t>元(大写：</w:t>
      </w:r>
      <w:r>
        <w:rPr>
          <w:rFonts w:hint="eastAsia" w:ascii="仿宋" w:hAnsi="仿宋" w:eastAsia="仿宋"/>
          <w:color w:val="000000"/>
          <w:sz w:val="28"/>
          <w:szCs w:val="28"/>
        </w:rPr>
        <w:t>人民币</w:t>
      </w:r>
      <w:r>
        <w:rPr>
          <w:rFonts w:ascii="仿宋" w:hAnsi="仿宋" w:eastAsia="仿宋"/>
          <w:color w:val="000000"/>
          <w:sz w:val="28"/>
          <w:szCs w:val="28"/>
          <w:u w:val="single"/>
        </w:rPr>
        <w:t xml:space="preserve"> </w:t>
      </w:r>
      <w:ins w:id="44" w:author="赵卓妍" w:date="2022-07-19T18:09:00Z">
        <w:r>
          <w:rPr>
            <w:rFonts w:hint="eastAsia" w:ascii="仿宋" w:hAnsi="仿宋" w:eastAsia="仿宋"/>
            <w:color w:val="000000"/>
            <w:sz w:val="28"/>
            <w:szCs w:val="28"/>
            <w:u w:val="single"/>
          </w:rPr>
          <w:t>柒</w:t>
        </w:r>
      </w:ins>
      <w:r>
        <w:rPr>
          <w:rFonts w:hint="eastAsia" w:ascii="仿宋" w:hAnsi="仿宋" w:eastAsia="仿宋"/>
          <w:color w:val="000000"/>
          <w:sz w:val="28"/>
          <w:szCs w:val="28"/>
          <w:u w:val="single"/>
        </w:rPr>
        <w:t>万</w:t>
      </w:r>
      <w:ins w:id="45" w:author="赵卓妍" w:date="2022-07-19T18:09:00Z">
        <w:r>
          <w:rPr>
            <w:rFonts w:hint="eastAsia" w:ascii="仿宋" w:hAnsi="仿宋" w:eastAsia="仿宋"/>
            <w:color w:val="000000"/>
            <w:sz w:val="28"/>
            <w:szCs w:val="28"/>
            <w:u w:val="single"/>
          </w:rPr>
          <w:t>伍仟</w:t>
        </w:r>
      </w:ins>
      <w:r>
        <w:rPr>
          <w:rFonts w:hint="eastAsia" w:ascii="仿宋" w:hAnsi="仿宋" w:eastAsia="仿宋"/>
          <w:color w:val="000000"/>
          <w:sz w:val="28"/>
          <w:szCs w:val="28"/>
          <w:u w:val="single"/>
        </w:rPr>
        <w:t>元整</w:t>
      </w:r>
      <w:r>
        <w:rPr>
          <w:rFonts w:ascii="仿宋" w:hAnsi="仿宋" w:eastAsia="仿宋"/>
          <w:color w:val="000000"/>
          <w:sz w:val="28"/>
          <w:szCs w:val="28"/>
          <w:u w:val="single"/>
        </w:rPr>
        <w:t xml:space="preserve">   </w:t>
      </w:r>
      <w:r>
        <w:rPr>
          <w:rFonts w:ascii="仿宋" w:hAnsi="仿宋" w:eastAsia="仿宋"/>
          <w:color w:val="000000"/>
          <w:sz w:val="28"/>
          <w:szCs w:val="28"/>
        </w:rPr>
        <w:t>)</w:t>
      </w:r>
      <w:ins w:id="46" w:author="赵卓妍" w:date="2022-07-19T18:09:00Z">
        <w:r>
          <w:rPr>
            <w:rFonts w:hint="eastAsia" w:ascii="仿宋" w:hAnsi="仿宋" w:eastAsia="仿宋"/>
            <w:color w:val="000000"/>
            <w:sz w:val="28"/>
            <w:szCs w:val="28"/>
          </w:rPr>
          <w:t>，不含税金额</w:t>
        </w:r>
      </w:ins>
      <w:ins w:id="47" w:author="赵卓妍" w:date="2022-07-19T18:10:00Z">
        <w:r>
          <w:rPr>
            <w:rFonts w:hint="eastAsia" w:ascii="仿宋" w:hAnsi="仿宋" w:eastAsia="仿宋"/>
            <w:color w:val="000000"/>
            <w:sz w:val="28"/>
            <w:szCs w:val="28"/>
          </w:rPr>
          <w:t>为</w:t>
        </w:r>
      </w:ins>
      <w:ins w:id="48" w:author="赵卓妍" w:date="2022-07-19T18:10:00Z">
        <w:r>
          <w:rPr>
            <w:rFonts w:hint="eastAsia" w:ascii="Calibri" w:hAnsi="Calibri" w:eastAsia="仿宋" w:cs="Calibri"/>
            <w:color w:val="000000"/>
            <w:sz w:val="28"/>
            <w:szCs w:val="28"/>
          </w:rPr>
          <w:t>¥</w:t>
        </w:r>
      </w:ins>
      <w:ins w:id="49" w:author="赵卓妍" w:date="2022-07-19T18:10:00Z">
        <w:r>
          <w:rPr>
            <w:rFonts w:hint="eastAsia" w:ascii="仿宋" w:hAnsi="仿宋" w:eastAsia="仿宋"/>
            <w:color w:val="000000"/>
            <w:sz w:val="28"/>
            <w:szCs w:val="28"/>
          </w:rPr>
          <w:t>7</w:t>
        </w:r>
      </w:ins>
      <w:ins w:id="50" w:author="赵卓妍" w:date="2022-07-19T18:10:00Z">
        <w:r>
          <w:rPr>
            <w:rFonts w:ascii="仿宋" w:hAnsi="仿宋" w:eastAsia="仿宋"/>
            <w:color w:val="000000"/>
            <w:sz w:val="28"/>
            <w:szCs w:val="28"/>
          </w:rPr>
          <w:t>0,754.72</w:t>
        </w:r>
      </w:ins>
      <w:ins w:id="51" w:author="赵卓妍" w:date="2022-07-19T18:10:00Z">
        <w:r>
          <w:rPr>
            <w:rFonts w:hint="eastAsia" w:ascii="仿宋" w:hAnsi="仿宋" w:eastAsia="仿宋"/>
            <w:color w:val="000000"/>
            <w:sz w:val="28"/>
            <w:szCs w:val="28"/>
          </w:rPr>
          <w:t>元</w:t>
        </w:r>
      </w:ins>
      <w:r>
        <w:rPr>
          <w:rFonts w:ascii="仿宋" w:hAnsi="仿宋" w:eastAsia="仿宋"/>
          <w:color w:val="000000"/>
          <w:sz w:val="28"/>
          <w:szCs w:val="28"/>
        </w:rPr>
        <w:t>。</w:t>
      </w:r>
    </w:p>
    <w:p>
      <w:pPr>
        <w:spacing w:line="360" w:lineRule="auto"/>
        <w:ind w:left="560" w:hanging="560" w:hangingChars="200"/>
        <w:rPr>
          <w:rFonts w:hint="eastAsia" w:ascii="仿宋" w:hAnsi="仿宋" w:eastAsia="仿宋"/>
          <w:color w:val="000000"/>
          <w:sz w:val="28"/>
          <w:szCs w:val="28"/>
        </w:rPr>
      </w:pPr>
      <w:ins w:id="52" w:author="赵卓妍" w:date="2022-07-19T18:10:00Z">
        <w:r>
          <w:rPr>
            <w:rFonts w:hint="eastAsia" w:ascii="仿宋" w:hAnsi="仿宋" w:eastAsia="仿宋"/>
            <w:color w:val="000000"/>
            <w:sz w:val="28"/>
            <w:szCs w:val="28"/>
          </w:rPr>
          <w:t>2</w:t>
        </w:r>
      </w:ins>
      <w:ins w:id="53" w:author="赵卓妍" w:date="2022-07-19T18:10:00Z">
        <w:r>
          <w:rPr>
            <w:rFonts w:ascii="仿宋" w:hAnsi="仿宋" w:eastAsia="仿宋"/>
            <w:color w:val="000000"/>
            <w:sz w:val="28"/>
            <w:szCs w:val="28"/>
          </w:rPr>
          <w:t xml:space="preserve">.3 </w:t>
        </w:r>
      </w:ins>
      <w:ins w:id="54" w:author="赵卓妍" w:date="2022-07-19T18:11:00Z">
        <w:r>
          <w:rPr>
            <w:rFonts w:hint="eastAsia" w:ascii="仿宋" w:hAnsi="仿宋" w:eastAsia="仿宋"/>
            <w:color w:val="000000"/>
            <w:sz w:val="28"/>
            <w:szCs w:val="28"/>
          </w:rPr>
          <w:t>自验收报告签署之日起提供一年免费质保期，质保期结束，乙方提交对应的运行维护报告，运行维护报告经甲乙双方签章或由甲乙双方项目负责人签名，甲方在收到乙方开具的等额增值税发票后的</w:t>
        </w:r>
      </w:ins>
      <w:ins w:id="55" w:author="赵卓妍" w:date="2022-07-19T18:13:00Z">
        <w:r>
          <w:rPr>
            <w:rFonts w:hint="eastAsia" w:ascii="仿宋" w:hAnsi="仿宋" w:eastAsia="仿宋"/>
            <w:color w:val="000000"/>
            <w:sz w:val="28"/>
            <w:szCs w:val="28"/>
          </w:rPr>
          <w:t>五</w:t>
        </w:r>
      </w:ins>
      <w:ins w:id="56" w:author="赵卓妍" w:date="2022-07-19T18:11:00Z">
        <w:r>
          <w:rPr>
            <w:rFonts w:hint="eastAsia" w:ascii="仿宋" w:hAnsi="仿宋" w:eastAsia="仿宋"/>
            <w:color w:val="000000"/>
            <w:sz w:val="28"/>
            <w:szCs w:val="28"/>
          </w:rPr>
          <w:t>个工作日内，向乙方支付合同总额的</w:t>
        </w:r>
      </w:ins>
      <w:ins w:id="57" w:author="赵卓妍" w:date="2022-07-19T18:11:00Z">
        <w:r>
          <w:rPr>
            <w:rFonts w:ascii="仿宋" w:hAnsi="仿宋" w:eastAsia="仿宋"/>
            <w:color w:val="000000"/>
            <w:sz w:val="28"/>
            <w:szCs w:val="28"/>
          </w:rPr>
          <w:t>10%，即人民币：</w:t>
        </w:r>
      </w:ins>
      <w:ins w:id="58" w:author="赵卓妍" w:date="2022-07-19T18:11:00Z">
        <w:r>
          <w:rPr>
            <w:rFonts w:ascii="Calibri" w:hAnsi="Calibri" w:eastAsia="仿宋" w:cs="Calibri"/>
            <w:color w:val="000000"/>
            <w:sz w:val="28"/>
            <w:szCs w:val="28"/>
          </w:rPr>
          <w:t>¥</w:t>
        </w:r>
      </w:ins>
      <w:ins w:id="59" w:author="赵卓妍" w:date="2022-07-19T18:11:00Z">
        <w:r>
          <w:rPr>
            <w:rFonts w:ascii="仿宋" w:hAnsi="仿宋" w:eastAsia="仿宋"/>
            <w:color w:val="000000"/>
            <w:sz w:val="28"/>
            <w:szCs w:val="28"/>
          </w:rPr>
          <w:t>15,000.00元(大写：人民币壹万伍仟元整)，不含税金额为</w:t>
        </w:r>
      </w:ins>
      <w:ins w:id="60" w:author="赵卓妍" w:date="2022-07-19T18:11:00Z">
        <w:r>
          <w:rPr>
            <w:rFonts w:ascii="Calibri" w:hAnsi="Calibri" w:eastAsia="仿宋" w:cs="Calibri"/>
            <w:color w:val="000000"/>
            <w:sz w:val="28"/>
            <w:szCs w:val="28"/>
          </w:rPr>
          <w:t>¥</w:t>
        </w:r>
      </w:ins>
      <w:ins w:id="61" w:author="赵卓妍" w:date="2022-07-19T18:11:00Z">
        <w:r>
          <w:rPr>
            <w:rFonts w:ascii="仿宋" w:hAnsi="仿宋" w:eastAsia="仿宋"/>
            <w:color w:val="000000"/>
            <w:sz w:val="28"/>
            <w:szCs w:val="28"/>
          </w:rPr>
          <w:t>14</w:t>
        </w:r>
      </w:ins>
      <w:ins w:id="62" w:author="赵卓妍" w:date="2022-07-19T18:12:00Z">
        <w:r>
          <w:rPr>
            <w:rFonts w:ascii="仿宋" w:hAnsi="仿宋" w:eastAsia="仿宋"/>
            <w:color w:val="000000"/>
            <w:sz w:val="28"/>
            <w:szCs w:val="28"/>
          </w:rPr>
          <w:t>,</w:t>
        </w:r>
      </w:ins>
      <w:ins w:id="63" w:author="赵卓妍" w:date="2022-07-19T18:11:00Z">
        <w:r>
          <w:rPr>
            <w:rFonts w:ascii="仿宋" w:hAnsi="仿宋" w:eastAsia="仿宋"/>
            <w:color w:val="000000"/>
            <w:sz w:val="28"/>
            <w:szCs w:val="28"/>
          </w:rPr>
          <w:t>150.</w:t>
        </w:r>
      </w:ins>
      <w:ins w:id="64" w:author="赵卓妍" w:date="2022-07-19T18:12:00Z">
        <w:r>
          <w:rPr>
            <w:rFonts w:ascii="仿宋" w:hAnsi="仿宋" w:eastAsia="仿宋"/>
            <w:color w:val="000000"/>
            <w:sz w:val="28"/>
            <w:szCs w:val="28"/>
          </w:rPr>
          <w:t>94</w:t>
        </w:r>
      </w:ins>
      <w:ins w:id="65" w:author="赵卓妍" w:date="2022-07-19T18:11:00Z">
        <w:r>
          <w:rPr>
            <w:rFonts w:ascii="仿宋" w:hAnsi="仿宋" w:eastAsia="仿宋"/>
            <w:color w:val="000000"/>
            <w:sz w:val="28"/>
            <w:szCs w:val="28"/>
          </w:rPr>
          <w:t>元</w:t>
        </w:r>
      </w:ins>
      <w:ins w:id="66" w:author="赵卓妍" w:date="2022-07-19T18:15:00Z">
        <w:r>
          <w:rPr>
            <w:rFonts w:hint="eastAsia" w:ascii="仿宋" w:hAnsi="仿宋" w:eastAsia="仿宋"/>
            <w:color w:val="000000"/>
            <w:sz w:val="28"/>
            <w:szCs w:val="28"/>
          </w:rPr>
          <w:t>。</w:t>
        </w:r>
      </w:ins>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2.</w:t>
      </w:r>
      <w:ins w:id="67" w:author="赵卓妍" w:date="2022-07-19T18:12:00Z">
        <w:r>
          <w:rPr>
            <w:rFonts w:ascii="仿宋" w:hAnsi="仿宋" w:eastAsia="仿宋"/>
            <w:color w:val="000000"/>
            <w:sz w:val="28"/>
            <w:szCs w:val="28"/>
          </w:rPr>
          <w:t xml:space="preserve"> 4</w:t>
        </w:r>
      </w:ins>
      <w:r>
        <w:rPr>
          <w:rFonts w:hint="eastAsia" w:ascii="仿宋" w:hAnsi="仿宋" w:eastAsia="仿宋"/>
          <w:color w:val="000000"/>
          <w:sz w:val="28"/>
          <w:szCs w:val="28"/>
        </w:rPr>
        <w:t>甲方以电汇方式向乙方支付货款。</w:t>
      </w:r>
    </w:p>
    <w:p>
      <w:pPr>
        <w:pStyle w:val="25"/>
        <w:adjustRightInd w:val="0"/>
        <w:snapToGrid w:val="0"/>
        <w:ind w:firstLine="0" w:firstLineChars="0"/>
        <w:contextualSpacing/>
        <w:rPr>
          <w:rFonts w:ascii="仿宋" w:hAnsi="仿宋" w:eastAsia="仿宋" w:cs="宋体"/>
          <w:color w:val="000000"/>
          <w:sz w:val="28"/>
          <w:szCs w:val="28"/>
        </w:rPr>
      </w:pPr>
    </w:p>
    <w:p>
      <w:pPr>
        <w:pStyle w:val="25"/>
        <w:adjustRightInd w:val="0"/>
        <w:snapToGrid w:val="0"/>
        <w:ind w:firstLine="0" w:firstLineChars="0"/>
        <w:contextualSpacing/>
        <w:rPr>
          <w:rFonts w:ascii="仿宋" w:hAnsi="仿宋" w:eastAsia="仿宋" w:cs="宋体"/>
          <w:color w:val="000000"/>
          <w:sz w:val="28"/>
          <w:szCs w:val="28"/>
        </w:rPr>
      </w:pPr>
      <w:r>
        <w:rPr>
          <w:rFonts w:hint="eastAsia" w:ascii="仿宋" w:hAnsi="仿宋" w:eastAsia="仿宋" w:cs="宋体"/>
          <w:color w:val="000000"/>
          <w:sz w:val="28"/>
          <w:szCs w:val="28"/>
        </w:rPr>
        <w:t>2.</w:t>
      </w:r>
      <w:ins w:id="68" w:author="赵卓妍" w:date="2022-07-19T18:12:00Z">
        <w:r>
          <w:rPr>
            <w:rFonts w:ascii="仿宋" w:hAnsi="仿宋" w:eastAsia="仿宋" w:cs="宋体"/>
            <w:color w:val="000000"/>
            <w:sz w:val="28"/>
            <w:szCs w:val="28"/>
          </w:rPr>
          <w:t>5</w:t>
        </w:r>
      </w:ins>
      <w:r>
        <w:rPr>
          <w:rFonts w:hint="eastAsia" w:ascii="仿宋" w:hAnsi="仿宋" w:eastAsia="仿宋" w:cs="宋体"/>
          <w:color w:val="000000"/>
          <w:sz w:val="28"/>
          <w:szCs w:val="28"/>
        </w:rPr>
        <w:t>甲方开票信息：</w:t>
      </w:r>
    </w:p>
    <w:tbl>
      <w:tblPr>
        <w:tblStyle w:val="17"/>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833"/>
      </w:tblGrid>
      <w:tr>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名    称</w:t>
            </w:r>
          </w:p>
        </w:tc>
        <w:tc>
          <w:tcPr>
            <w:tcW w:w="6833"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深圳竹云科技股份有限公司</w:t>
            </w:r>
          </w:p>
        </w:tc>
      </w:tr>
      <w:tr>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纳税人识别号</w:t>
            </w:r>
          </w:p>
        </w:tc>
        <w:tc>
          <w:tcPr>
            <w:tcW w:w="6833"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91440300687555239</w:t>
            </w:r>
            <w:r>
              <w:rPr>
                <w:rFonts w:ascii="仿宋" w:hAnsi="仿宋" w:eastAsia="仿宋"/>
                <w:color w:val="000000"/>
                <w:sz w:val="28"/>
                <w:szCs w:val="28"/>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 xml:space="preserve">地 </w:t>
            </w:r>
            <w:r>
              <w:rPr>
                <w:rFonts w:ascii="仿宋" w:hAnsi="仿宋" w:eastAsia="仿宋"/>
                <w:color w:val="000000"/>
                <w:sz w:val="28"/>
                <w:szCs w:val="28"/>
              </w:rPr>
              <w:t xml:space="preserve">   </w:t>
            </w:r>
            <w:r>
              <w:rPr>
                <w:rFonts w:hint="eastAsia" w:ascii="仿宋" w:hAnsi="仿宋" w:eastAsia="仿宋"/>
                <w:color w:val="000000"/>
                <w:sz w:val="28"/>
                <w:szCs w:val="28"/>
              </w:rPr>
              <w:t>址</w:t>
            </w:r>
          </w:p>
        </w:tc>
        <w:tc>
          <w:tcPr>
            <w:tcW w:w="6833"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深圳市南山区高新南一道009号中国科技开发院孵化大楼3楼东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 xml:space="preserve">电 </w:t>
            </w:r>
            <w:r>
              <w:rPr>
                <w:rFonts w:ascii="仿宋" w:hAnsi="仿宋" w:eastAsia="仿宋"/>
                <w:color w:val="000000"/>
                <w:sz w:val="28"/>
                <w:szCs w:val="28"/>
              </w:rPr>
              <w:t xml:space="preserve">   </w:t>
            </w:r>
            <w:r>
              <w:rPr>
                <w:rFonts w:hint="eastAsia" w:ascii="仿宋" w:hAnsi="仿宋" w:eastAsia="仿宋"/>
                <w:color w:val="000000"/>
                <w:sz w:val="28"/>
                <w:szCs w:val="28"/>
              </w:rPr>
              <w:t>话</w:t>
            </w:r>
          </w:p>
        </w:tc>
        <w:tc>
          <w:tcPr>
            <w:tcW w:w="6833"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0755-86117880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开户银行</w:t>
            </w:r>
          </w:p>
        </w:tc>
        <w:tc>
          <w:tcPr>
            <w:tcW w:w="6833"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中国银行股份有限公司深圳高新区支行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帐    号</w:t>
            </w:r>
          </w:p>
        </w:tc>
        <w:tc>
          <w:tcPr>
            <w:tcW w:w="6833"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741957958069</w:t>
            </w:r>
          </w:p>
        </w:tc>
      </w:tr>
    </w:tbl>
    <w:p>
      <w:pPr>
        <w:pStyle w:val="25"/>
        <w:adjustRightInd w:val="0"/>
        <w:snapToGrid w:val="0"/>
        <w:ind w:firstLine="0" w:firstLineChars="0"/>
        <w:contextualSpacing/>
        <w:rPr>
          <w:rFonts w:ascii="仿宋" w:hAnsi="仿宋" w:eastAsia="仿宋" w:cs="宋体"/>
          <w:color w:val="000000"/>
          <w:sz w:val="28"/>
          <w:szCs w:val="28"/>
        </w:rPr>
      </w:pPr>
    </w:p>
    <w:p>
      <w:pPr>
        <w:pStyle w:val="25"/>
        <w:adjustRightInd w:val="0"/>
        <w:snapToGrid w:val="0"/>
        <w:ind w:firstLine="0" w:firstLineChars="0"/>
        <w:contextualSpacing/>
        <w:rPr>
          <w:rFonts w:ascii="仿宋" w:hAnsi="仿宋" w:eastAsia="仿宋" w:cs="宋体"/>
          <w:color w:val="000000"/>
          <w:sz w:val="28"/>
          <w:szCs w:val="28"/>
        </w:rPr>
      </w:pPr>
      <w:r>
        <w:rPr>
          <w:rFonts w:hint="eastAsia" w:ascii="仿宋" w:hAnsi="仿宋" w:eastAsia="仿宋" w:cs="宋体"/>
          <w:color w:val="000000"/>
          <w:sz w:val="28"/>
          <w:szCs w:val="28"/>
        </w:rPr>
        <w:t>2.</w:t>
      </w:r>
      <w:r>
        <w:rPr>
          <w:rFonts w:ascii="仿宋" w:hAnsi="仿宋" w:eastAsia="仿宋" w:cs="宋体"/>
          <w:color w:val="000000"/>
          <w:sz w:val="28"/>
          <w:szCs w:val="28"/>
        </w:rPr>
        <w:t>5</w:t>
      </w:r>
      <w:r>
        <w:rPr>
          <w:rFonts w:hint="eastAsia" w:ascii="仿宋" w:hAnsi="仿宋" w:eastAsia="仿宋" w:cs="宋体"/>
          <w:color w:val="000000"/>
          <w:sz w:val="28"/>
          <w:szCs w:val="28"/>
        </w:rPr>
        <w:t>乙方收款账户信息：</w:t>
      </w:r>
    </w:p>
    <w:tbl>
      <w:tblPr>
        <w:tblStyle w:val="17"/>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名    称</w:t>
            </w:r>
          </w:p>
        </w:tc>
        <w:tc>
          <w:tcPr>
            <w:tcW w:w="6833"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s="宋体"/>
                <w:color w:val="000000"/>
                <w:sz w:val="28"/>
                <w:szCs w:val="28"/>
              </w:rPr>
              <w:t>自然语义（青岛）科技有限公司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olor w:val="000000"/>
                <w:sz w:val="28"/>
                <w:szCs w:val="28"/>
              </w:rPr>
              <w:t>开户银行</w:t>
            </w:r>
          </w:p>
        </w:tc>
        <w:tc>
          <w:tcPr>
            <w:tcW w:w="6833"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s="宋体"/>
                <w:color w:val="000000"/>
                <w:sz w:val="28"/>
                <w:szCs w:val="28"/>
              </w:rPr>
              <w:t>浦发银行青岛分行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shd w:val="clear" w:color="auto" w:fill="auto"/>
          </w:tcPr>
          <w:p>
            <w:pPr>
              <w:adjustRightInd w:val="0"/>
              <w:snapToGrid w:val="0"/>
              <w:spacing w:line="360" w:lineRule="auto"/>
              <w:contextualSpacing/>
              <w:rPr>
                <w:rFonts w:ascii="仿宋" w:hAnsi="仿宋" w:eastAsia="仿宋" w:cs="宋体"/>
                <w:color w:val="000000"/>
                <w:sz w:val="28"/>
                <w:szCs w:val="28"/>
              </w:rPr>
            </w:pPr>
            <w:r>
              <w:rPr>
                <w:rFonts w:hint="eastAsia" w:ascii="仿宋" w:hAnsi="仿宋" w:eastAsia="仿宋" w:cs="宋体"/>
                <w:color w:val="000000"/>
                <w:sz w:val="28"/>
                <w:szCs w:val="28"/>
              </w:rPr>
              <w:t>帐    号</w:t>
            </w:r>
          </w:p>
        </w:tc>
        <w:tc>
          <w:tcPr>
            <w:tcW w:w="6833" w:type="dxa"/>
            <w:shd w:val="clear" w:color="auto" w:fill="auto"/>
          </w:tcPr>
          <w:p>
            <w:pPr>
              <w:snapToGrid w:val="0"/>
              <w:spacing w:line="360" w:lineRule="auto"/>
              <w:rPr>
                <w:rFonts w:ascii="仿宋" w:hAnsi="仿宋" w:eastAsia="仿宋" w:cs="宋体"/>
                <w:color w:val="000000"/>
                <w:sz w:val="28"/>
                <w:szCs w:val="28"/>
              </w:rPr>
            </w:pPr>
            <w:r>
              <w:rPr>
                <w:rFonts w:ascii="仿宋" w:hAnsi="仿宋" w:eastAsia="仿宋" w:cs="宋体"/>
                <w:color w:val="000000"/>
                <w:sz w:val="28"/>
                <w:szCs w:val="28"/>
              </w:rPr>
              <w:t xml:space="preserve">69010078801300003933 </w:t>
            </w:r>
          </w:p>
        </w:tc>
      </w:tr>
    </w:tbl>
    <w:p>
      <w:pPr>
        <w:spacing w:line="240" w:lineRule="atLeast"/>
        <w:ind w:firstLine="562" w:firstLineChars="200"/>
        <w:rPr>
          <w:rFonts w:ascii="仿宋" w:hAnsi="仿宋" w:eastAsia="仿宋"/>
          <w:b/>
          <w:sz w:val="28"/>
          <w:szCs w:val="28"/>
        </w:rPr>
      </w:pPr>
      <w:r>
        <w:rPr>
          <w:rFonts w:hint="eastAsia" w:ascii="仿宋" w:hAnsi="仿宋" w:eastAsia="仿宋"/>
          <w:b/>
          <w:sz w:val="28"/>
          <w:szCs w:val="28"/>
        </w:rPr>
        <w:t>三、交货及质量要求</w:t>
      </w:r>
    </w:p>
    <w:p>
      <w:pPr>
        <w:pStyle w:val="23"/>
        <w:ind w:left="560" w:leftChars="0" w:hanging="560" w:hangingChars="200"/>
        <w:rPr>
          <w:rFonts w:ascii="仿宋" w:hAnsi="仿宋" w:eastAsia="仿宋"/>
          <w:sz w:val="28"/>
          <w:szCs w:val="28"/>
        </w:rPr>
      </w:pPr>
      <w:r>
        <w:rPr>
          <w:rFonts w:hint="eastAsia" w:ascii="仿宋" w:hAnsi="仿宋" w:eastAsia="仿宋"/>
          <w:sz w:val="28"/>
          <w:szCs w:val="28"/>
        </w:rPr>
        <w:t>3.1交付时间：乙方应于本合同签订后7日内提供数据服务接口，及软件产品</w:t>
      </w:r>
      <w:ins w:id="69" w:author="赵卓妍" w:date="2022-07-19T18:33:00Z">
        <w:del w:id="70" w:author="卡西莫多" w:date="2022-07-25T09:47:40Z">
          <w:r>
            <w:rPr>
              <w:rFonts w:hint="eastAsia" w:ascii="仿宋" w:hAnsi="仿宋" w:eastAsia="仿宋"/>
              <w:sz w:val="28"/>
              <w:szCs w:val="28"/>
            </w:rPr>
            <w:delText>和服务成果</w:delText>
          </w:r>
        </w:del>
      </w:ins>
      <w:r>
        <w:rPr>
          <w:rFonts w:hint="eastAsia" w:ascii="仿宋" w:hAnsi="仿宋" w:eastAsia="仿宋"/>
          <w:sz w:val="28"/>
          <w:szCs w:val="28"/>
        </w:rPr>
        <w:t>并完成调试安装。</w:t>
      </w:r>
    </w:p>
    <w:p>
      <w:pPr>
        <w:pStyle w:val="23"/>
        <w:ind w:left="0" w:leftChars="0" w:firstLine="0" w:firstLineChars="0"/>
        <w:rPr>
          <w:rFonts w:ascii="仿宋" w:hAnsi="仿宋" w:eastAsia="仿宋"/>
          <w:sz w:val="28"/>
          <w:szCs w:val="28"/>
        </w:rPr>
      </w:pPr>
      <w:r>
        <w:rPr>
          <w:rFonts w:ascii="仿宋" w:hAnsi="仿宋" w:eastAsia="仿宋"/>
          <w:sz w:val="28"/>
          <w:szCs w:val="28"/>
        </w:rPr>
        <w:t xml:space="preserve">3.2 </w:t>
      </w:r>
      <w:r>
        <w:rPr>
          <w:rFonts w:hint="eastAsia" w:ascii="仿宋" w:hAnsi="仿宋" w:eastAsia="仿宋"/>
          <w:sz w:val="28"/>
          <w:szCs w:val="28"/>
        </w:rPr>
        <w:t>交付及安装地点：甲方指定地点（线上安装）。</w:t>
      </w:r>
    </w:p>
    <w:p>
      <w:pPr>
        <w:pStyle w:val="23"/>
        <w:ind w:left="560" w:leftChars="0" w:hanging="560" w:hangingChars="200"/>
        <w:rPr>
          <w:rFonts w:ascii="仿宋" w:hAnsi="仿宋" w:eastAsia="仿宋"/>
          <w:sz w:val="28"/>
          <w:szCs w:val="28"/>
        </w:rPr>
      </w:pPr>
      <w:r>
        <w:rPr>
          <w:rFonts w:hint="eastAsia" w:ascii="仿宋" w:hAnsi="仿宋" w:eastAsia="仿宋"/>
          <w:sz w:val="28"/>
          <w:szCs w:val="28"/>
        </w:rPr>
        <w:t>3.</w:t>
      </w:r>
      <w:r>
        <w:rPr>
          <w:rFonts w:ascii="仿宋" w:hAnsi="仿宋" w:eastAsia="仿宋"/>
          <w:sz w:val="28"/>
          <w:szCs w:val="28"/>
        </w:rPr>
        <w:t>3</w:t>
      </w:r>
      <w:r>
        <w:rPr>
          <w:rFonts w:hint="eastAsia" w:ascii="仿宋" w:hAnsi="仿宋" w:eastAsia="仿宋"/>
          <w:sz w:val="28"/>
          <w:szCs w:val="28"/>
        </w:rPr>
        <w:t>交付方式及运费承担：</w:t>
      </w:r>
      <w:r>
        <w:rPr>
          <w:rFonts w:hint="eastAsia" w:ascii="仿宋" w:hAnsi="仿宋" w:eastAsia="仿宋"/>
          <w:sz w:val="28"/>
          <w:szCs w:val="28"/>
          <w:u w:val="single"/>
        </w:rPr>
        <w:t xml:space="preserve"> 乙方向甲方</w:t>
      </w:r>
      <w:ins w:id="71" w:author="赵卓妍" w:date="2022-07-19T18:16:00Z">
        <w:r>
          <w:rPr>
            <w:rFonts w:hint="eastAsia" w:ascii="仿宋" w:hAnsi="仿宋" w:eastAsia="仿宋"/>
            <w:sz w:val="28"/>
            <w:szCs w:val="28"/>
            <w:u w:val="single"/>
          </w:rPr>
          <w:t>及最终用户</w:t>
        </w:r>
      </w:ins>
      <w:r>
        <w:rPr>
          <w:rFonts w:hint="eastAsia" w:ascii="仿宋" w:hAnsi="仿宋" w:eastAsia="仿宋"/>
          <w:sz w:val="28"/>
          <w:szCs w:val="28"/>
          <w:u w:val="single"/>
        </w:rPr>
        <w:t>提供应用软件及产品安装包并负责调试安装，乙方技术人员进行产品部署支持。</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pStyle w:val="23"/>
        <w:ind w:left="560" w:leftChars="0" w:hanging="560" w:hangingChars="200"/>
        <w:rPr>
          <w:rFonts w:ascii="仿宋" w:hAnsi="仿宋" w:eastAsia="仿宋"/>
          <w:sz w:val="28"/>
          <w:szCs w:val="28"/>
        </w:rPr>
      </w:pPr>
      <w:r>
        <w:rPr>
          <w:rFonts w:hint="eastAsia" w:ascii="仿宋" w:hAnsi="仿宋" w:eastAsia="仿宋"/>
          <w:sz w:val="28"/>
          <w:szCs w:val="28"/>
        </w:rPr>
        <w:t>3.</w:t>
      </w:r>
      <w:r>
        <w:rPr>
          <w:rFonts w:ascii="仿宋" w:hAnsi="仿宋" w:eastAsia="仿宋"/>
          <w:sz w:val="28"/>
          <w:szCs w:val="28"/>
        </w:rPr>
        <w:t>4</w:t>
      </w:r>
      <w:r>
        <w:rPr>
          <w:rFonts w:hint="eastAsia" w:ascii="仿宋" w:hAnsi="仿宋" w:eastAsia="仿宋"/>
          <w:sz w:val="28"/>
          <w:szCs w:val="28"/>
        </w:rPr>
        <w:t>质量要求：乙方</w:t>
      </w:r>
      <w:r>
        <w:rPr>
          <w:rFonts w:ascii="仿宋" w:hAnsi="仿宋" w:eastAsia="仿宋"/>
          <w:sz w:val="28"/>
          <w:szCs w:val="28"/>
        </w:rPr>
        <w:t>提供相关软件产品及</w:t>
      </w:r>
      <w:r>
        <w:rPr>
          <w:rFonts w:hint="eastAsia" w:ascii="仿宋" w:hAnsi="仿宋" w:eastAsia="仿宋"/>
          <w:sz w:val="28"/>
          <w:szCs w:val="28"/>
        </w:rPr>
        <w:t>全部</w:t>
      </w:r>
      <w:r>
        <w:rPr>
          <w:rFonts w:ascii="仿宋" w:hAnsi="仿宋" w:eastAsia="仿宋"/>
          <w:sz w:val="28"/>
          <w:szCs w:val="28"/>
        </w:rPr>
        <w:t>的技术文档</w:t>
      </w:r>
      <w:r>
        <w:rPr>
          <w:rFonts w:hint="eastAsia" w:ascii="仿宋" w:hAnsi="仿宋" w:eastAsia="仿宋"/>
          <w:sz w:val="28"/>
          <w:szCs w:val="28"/>
        </w:rPr>
        <w:t>及资料，并保证提供的接口及软件正常使用，符合合同中附件一要求。</w:t>
      </w:r>
    </w:p>
    <w:p>
      <w:pPr>
        <w:pStyle w:val="23"/>
        <w:ind w:left="560" w:leftChars="0" w:hanging="560" w:hangingChars="200"/>
        <w:rPr>
          <w:rFonts w:ascii="仿宋" w:hAnsi="仿宋" w:eastAsia="仿宋"/>
          <w:sz w:val="28"/>
          <w:szCs w:val="28"/>
        </w:rPr>
      </w:pPr>
      <w:r>
        <w:rPr>
          <w:rFonts w:hint="eastAsia" w:ascii="仿宋" w:hAnsi="仿宋" w:eastAsia="仿宋"/>
          <w:sz w:val="28"/>
          <w:szCs w:val="28"/>
        </w:rPr>
        <w:t>3.</w:t>
      </w:r>
      <w:r>
        <w:rPr>
          <w:rFonts w:ascii="仿宋" w:hAnsi="仿宋" w:eastAsia="仿宋"/>
          <w:sz w:val="28"/>
          <w:szCs w:val="28"/>
        </w:rPr>
        <w:t>5</w:t>
      </w:r>
      <w:ins w:id="72" w:author="赵卓妍" w:date="2022-07-19T18:16:00Z">
        <w:r>
          <w:rPr>
            <w:rFonts w:hint="eastAsia" w:ascii="仿宋" w:hAnsi="仿宋" w:eastAsia="仿宋"/>
            <w:sz w:val="28"/>
            <w:szCs w:val="28"/>
          </w:rPr>
          <w:t>免费质保期</w:t>
        </w:r>
      </w:ins>
      <w:r>
        <w:rPr>
          <w:rFonts w:hint="eastAsia" w:ascii="仿宋" w:hAnsi="仿宋" w:eastAsia="仿宋"/>
          <w:sz w:val="28"/>
          <w:szCs w:val="28"/>
        </w:rPr>
        <w:t>：自验收合格且签署验收报告之日起</w:t>
      </w:r>
      <w:r>
        <w:rPr>
          <w:rFonts w:hint="eastAsia" w:ascii="仿宋" w:hAnsi="仿宋" w:eastAsia="仿宋"/>
          <w:sz w:val="28"/>
          <w:szCs w:val="28"/>
          <w:u w:val="single"/>
        </w:rPr>
        <w:t xml:space="preserve"> </w:t>
      </w:r>
      <w:r>
        <w:rPr>
          <w:rFonts w:ascii="仿宋" w:hAnsi="仿宋" w:eastAsia="仿宋"/>
          <w:sz w:val="28"/>
          <w:szCs w:val="28"/>
          <w:u w:val="single"/>
        </w:rPr>
        <w:t>1</w:t>
      </w:r>
      <w:r>
        <w:rPr>
          <w:rFonts w:hint="eastAsia" w:ascii="仿宋" w:hAnsi="仿宋" w:eastAsia="仿宋"/>
          <w:sz w:val="28"/>
          <w:szCs w:val="28"/>
          <w:u w:val="single"/>
        </w:rPr>
        <w:t xml:space="preserve"> </w:t>
      </w:r>
      <w:r>
        <w:rPr>
          <w:rFonts w:hint="eastAsia" w:ascii="仿宋" w:hAnsi="仿宋" w:eastAsia="仿宋"/>
          <w:sz w:val="28"/>
          <w:szCs w:val="28"/>
        </w:rPr>
        <w:t>年内，甲方享有免费维护服务。</w:t>
      </w:r>
      <w:ins w:id="73" w:author="卡西莫多" w:date="2022-07-25T09:48:22Z">
        <w:r>
          <w:rPr>
            <w:rFonts w:hint="eastAsia" w:ascii="仿宋" w:hAnsi="仿宋" w:eastAsia="仿宋"/>
            <w:sz w:val="28"/>
            <w:szCs w:val="28"/>
            <w:lang w:val="en-US" w:eastAsia="zh-Hans"/>
          </w:rPr>
          <w:t>维护</w:t>
        </w:r>
      </w:ins>
      <w:ins w:id="74" w:author="卡西莫多" w:date="2022-07-25T09:48:23Z">
        <w:r>
          <w:rPr>
            <w:rFonts w:hint="eastAsia" w:ascii="仿宋" w:hAnsi="仿宋" w:eastAsia="仿宋"/>
            <w:sz w:val="28"/>
            <w:szCs w:val="28"/>
            <w:lang w:val="en-US" w:eastAsia="zh-Hans"/>
          </w:rPr>
          <w:t>服务</w:t>
        </w:r>
      </w:ins>
      <w:ins w:id="75" w:author="卡西莫多" w:date="2022-07-25T09:48:49Z">
        <w:r>
          <w:rPr>
            <w:rFonts w:hint="eastAsia" w:ascii="仿宋" w:hAnsi="仿宋" w:eastAsia="仿宋"/>
            <w:sz w:val="28"/>
            <w:szCs w:val="28"/>
            <w:lang w:val="en-US" w:eastAsia="zh-Hans"/>
          </w:rPr>
          <w:t>仅</w:t>
        </w:r>
      </w:ins>
      <w:ins w:id="76" w:author="卡西莫多" w:date="2022-07-25T09:48:24Z">
        <w:r>
          <w:rPr>
            <w:rFonts w:hint="eastAsia" w:ascii="仿宋" w:hAnsi="仿宋" w:eastAsia="仿宋"/>
            <w:sz w:val="28"/>
            <w:szCs w:val="28"/>
            <w:lang w:val="en-US" w:eastAsia="zh-Hans"/>
          </w:rPr>
          <w:t>包含</w:t>
        </w:r>
      </w:ins>
      <w:ins w:id="77" w:author="卡西莫多" w:date="2022-07-25T09:48:28Z">
        <w:r>
          <w:rPr>
            <w:rFonts w:hint="eastAsia" w:ascii="仿宋" w:hAnsi="仿宋" w:eastAsia="仿宋"/>
            <w:sz w:val="28"/>
            <w:szCs w:val="28"/>
            <w:lang w:val="en-US" w:eastAsia="zh-Hans"/>
          </w:rPr>
          <w:t>对</w:t>
        </w:r>
      </w:ins>
      <w:ins w:id="78" w:author="卡西莫多" w:date="2022-07-25T09:48:37Z">
        <w:r>
          <w:rPr>
            <w:rFonts w:hint="eastAsia" w:ascii="仿宋" w:hAnsi="仿宋" w:eastAsia="仿宋"/>
            <w:sz w:val="28"/>
            <w:szCs w:val="28"/>
            <w:lang w:val="en-US" w:eastAsia="zh-Hans"/>
          </w:rPr>
          <w:t>该</w:t>
        </w:r>
      </w:ins>
      <w:ins w:id="79" w:author="卡西莫多" w:date="2022-07-25T09:48:34Z">
        <w:r>
          <w:rPr>
            <w:rFonts w:hint="eastAsia" w:ascii="仿宋" w:hAnsi="仿宋" w:eastAsia="仿宋"/>
            <w:sz w:val="28"/>
            <w:szCs w:val="28"/>
            <w:lang w:val="en-US" w:eastAsia="zh-Hans"/>
          </w:rPr>
          <w:t>交付</w:t>
        </w:r>
      </w:ins>
      <w:ins w:id="80" w:author="卡西莫多" w:date="2022-07-25T09:48:42Z">
        <w:r>
          <w:rPr>
            <w:rFonts w:hint="eastAsia" w:ascii="仿宋" w:hAnsi="仿宋" w:eastAsia="仿宋"/>
            <w:sz w:val="28"/>
            <w:szCs w:val="28"/>
            <w:lang w:val="en-US" w:eastAsia="zh-Hans"/>
          </w:rPr>
          <w:t>软件产品</w:t>
        </w:r>
      </w:ins>
      <w:ins w:id="81" w:author="卡西莫多" w:date="2022-07-25T09:48:43Z">
        <w:r>
          <w:rPr>
            <w:rFonts w:hint="eastAsia" w:ascii="仿宋" w:hAnsi="仿宋" w:eastAsia="仿宋"/>
            <w:sz w:val="28"/>
            <w:szCs w:val="28"/>
            <w:lang w:val="en-US" w:eastAsia="zh-Hans"/>
          </w:rPr>
          <w:t>的</w:t>
        </w:r>
      </w:ins>
      <w:ins w:id="82" w:author="卡西莫多" w:date="2022-07-25T09:49:13Z">
        <w:r>
          <w:rPr>
            <w:rFonts w:hint="eastAsia" w:ascii="仿宋" w:hAnsi="仿宋" w:eastAsia="仿宋"/>
            <w:sz w:val="28"/>
            <w:szCs w:val="28"/>
            <w:lang w:val="en-US" w:eastAsia="zh-Hans"/>
          </w:rPr>
          <w:t>维护</w:t>
        </w:r>
      </w:ins>
      <w:ins w:id="83" w:author="卡西莫多" w:date="2022-07-25T09:49:20Z">
        <w:r>
          <w:rPr>
            <w:rFonts w:hint="eastAsia" w:ascii="仿宋" w:hAnsi="仿宋" w:eastAsia="仿宋"/>
            <w:sz w:val="28"/>
            <w:szCs w:val="28"/>
            <w:lang w:val="en-US" w:eastAsia="zh-Hans"/>
          </w:rPr>
          <w:t>服务</w:t>
        </w:r>
      </w:ins>
      <w:ins w:id="84" w:author="卡西莫多" w:date="2022-07-25T09:49:20Z">
        <w:r>
          <w:rPr>
            <w:rFonts w:hint="default" w:ascii="仿宋" w:hAnsi="仿宋" w:eastAsia="仿宋"/>
            <w:sz w:val="28"/>
            <w:szCs w:val="28"/>
            <w:lang w:eastAsia="zh-Hans"/>
          </w:rPr>
          <w:t>，</w:t>
        </w:r>
      </w:ins>
      <w:ins w:id="85" w:author="卡西莫多" w:date="2022-07-25T09:49:25Z">
        <w:r>
          <w:rPr>
            <w:rFonts w:hint="eastAsia" w:ascii="仿宋" w:hAnsi="仿宋" w:eastAsia="仿宋"/>
            <w:sz w:val="28"/>
            <w:szCs w:val="28"/>
            <w:lang w:val="en-US" w:eastAsia="zh-Hans"/>
          </w:rPr>
          <w:t>不包含</w:t>
        </w:r>
      </w:ins>
      <w:ins w:id="86" w:author="卡西莫多" w:date="2022-07-25T09:49:31Z">
        <w:r>
          <w:rPr>
            <w:rFonts w:hint="eastAsia" w:ascii="仿宋" w:hAnsi="仿宋" w:eastAsia="仿宋"/>
            <w:sz w:val="28"/>
            <w:szCs w:val="28"/>
            <w:lang w:val="en-US" w:eastAsia="zh-Hans"/>
          </w:rPr>
          <w:t>产生的</w:t>
        </w:r>
      </w:ins>
      <w:ins w:id="87" w:author="卡西莫多" w:date="2022-07-25T09:49:33Z">
        <w:r>
          <w:rPr>
            <w:rFonts w:hint="eastAsia" w:ascii="仿宋" w:hAnsi="仿宋" w:eastAsia="仿宋"/>
            <w:sz w:val="28"/>
            <w:szCs w:val="28"/>
            <w:lang w:val="en-US" w:eastAsia="zh-Hans"/>
          </w:rPr>
          <w:t>相关</w:t>
        </w:r>
      </w:ins>
      <w:ins w:id="88" w:author="卡西莫多" w:date="2022-07-25T09:49:37Z">
        <w:r>
          <w:rPr>
            <w:rFonts w:hint="eastAsia" w:ascii="仿宋" w:hAnsi="仿宋" w:eastAsia="仿宋"/>
            <w:sz w:val="28"/>
            <w:szCs w:val="28"/>
            <w:lang w:val="en-US" w:eastAsia="zh-Hans"/>
          </w:rPr>
          <w:t>产品</w:t>
        </w:r>
      </w:ins>
      <w:ins w:id="89" w:author="卡西莫多" w:date="2022-07-25T09:49:40Z">
        <w:r>
          <w:rPr>
            <w:rFonts w:hint="eastAsia" w:ascii="仿宋" w:hAnsi="仿宋" w:eastAsia="仿宋"/>
            <w:sz w:val="28"/>
            <w:szCs w:val="28"/>
            <w:lang w:val="en-US" w:eastAsia="zh-Hans"/>
          </w:rPr>
          <w:t>维护服务</w:t>
        </w:r>
      </w:ins>
      <w:ins w:id="90" w:author="卡西莫多" w:date="2022-07-25T09:49:40Z">
        <w:r>
          <w:rPr>
            <w:rFonts w:hint="default" w:ascii="仿宋" w:hAnsi="仿宋" w:eastAsia="仿宋"/>
            <w:sz w:val="28"/>
            <w:szCs w:val="28"/>
            <w:lang w:eastAsia="zh-Hans"/>
          </w:rPr>
          <w:t>。</w:t>
        </w:r>
      </w:ins>
    </w:p>
    <w:p>
      <w:pPr>
        <w:spacing w:line="240" w:lineRule="atLeast"/>
        <w:ind w:firstLine="562" w:firstLineChars="200"/>
        <w:rPr>
          <w:rFonts w:ascii="仿宋" w:hAnsi="仿宋" w:eastAsia="仿宋"/>
          <w:b/>
          <w:sz w:val="28"/>
          <w:szCs w:val="28"/>
        </w:rPr>
      </w:pPr>
      <w:r>
        <w:rPr>
          <w:rFonts w:hint="eastAsia" w:ascii="仿宋" w:hAnsi="仿宋" w:eastAsia="仿宋"/>
          <w:b/>
          <w:sz w:val="28"/>
          <w:szCs w:val="28"/>
        </w:rPr>
        <w:t>四、甲</w:t>
      </w:r>
      <w:r>
        <w:rPr>
          <w:rFonts w:ascii="仿宋" w:hAnsi="仿宋" w:eastAsia="仿宋"/>
          <w:b/>
          <w:sz w:val="28"/>
          <w:szCs w:val="28"/>
        </w:rPr>
        <w:t>方责任</w:t>
      </w:r>
    </w:p>
    <w:p>
      <w:pPr>
        <w:pStyle w:val="23"/>
        <w:ind w:left="560" w:leftChars="0" w:hanging="560" w:hangingChars="200"/>
        <w:rPr>
          <w:rFonts w:ascii="仿宋" w:hAnsi="仿宋" w:eastAsia="仿宋"/>
          <w:sz w:val="28"/>
          <w:szCs w:val="28"/>
        </w:rPr>
      </w:pPr>
      <w:r>
        <w:rPr>
          <w:rFonts w:hint="eastAsia" w:ascii="仿宋" w:hAnsi="仿宋" w:eastAsia="仿宋"/>
          <w:sz w:val="28"/>
          <w:szCs w:val="28"/>
        </w:rPr>
        <w:t>4.1</w:t>
      </w:r>
      <w:r>
        <w:rPr>
          <w:rFonts w:ascii="仿宋" w:hAnsi="仿宋" w:eastAsia="仿宋"/>
          <w:sz w:val="28"/>
          <w:szCs w:val="28"/>
        </w:rPr>
        <w:t xml:space="preserve"> </w:t>
      </w:r>
      <w:bookmarkStart w:id="4" w:name="_Hlk497830071"/>
      <w:r>
        <w:rPr>
          <w:rFonts w:ascii="仿宋" w:hAnsi="仿宋" w:eastAsia="仿宋"/>
          <w:sz w:val="28"/>
          <w:szCs w:val="28"/>
        </w:rPr>
        <w:t>按乙方要求提供合同</w:t>
      </w:r>
      <w:r>
        <w:rPr>
          <w:rFonts w:hint="eastAsia" w:ascii="仿宋" w:hAnsi="仿宋" w:eastAsia="仿宋"/>
          <w:sz w:val="28"/>
          <w:szCs w:val="28"/>
        </w:rPr>
        <w:t>项下</w:t>
      </w:r>
      <w:r>
        <w:rPr>
          <w:rFonts w:ascii="仿宋" w:hAnsi="仿宋" w:eastAsia="仿宋"/>
          <w:sz w:val="28"/>
          <w:szCs w:val="28"/>
        </w:rPr>
        <w:t>软件产品</w:t>
      </w:r>
      <w:ins w:id="91" w:author="赵卓妍" w:date="2022-07-19T18:29:00Z">
        <w:del w:id="92" w:author="卡西莫多" w:date="2022-07-25T09:50:36Z">
          <w:r>
            <w:rPr>
              <w:rFonts w:hint="eastAsia" w:ascii="仿宋" w:hAnsi="仿宋" w:eastAsia="仿宋"/>
              <w:sz w:val="28"/>
              <w:szCs w:val="28"/>
            </w:rPr>
            <w:delText>及服务</w:delText>
          </w:r>
        </w:del>
      </w:ins>
      <w:r>
        <w:rPr>
          <w:rFonts w:ascii="仿宋" w:hAnsi="仿宋" w:eastAsia="仿宋"/>
          <w:sz w:val="28"/>
          <w:szCs w:val="28"/>
        </w:rPr>
        <w:t>所需的硬件设备及硬件环境，为乙方提供便利的工作条件。</w:t>
      </w:r>
    </w:p>
    <w:p>
      <w:pPr>
        <w:pStyle w:val="23"/>
        <w:ind w:left="560" w:leftChars="0" w:hanging="560" w:hangingChars="200"/>
        <w:rPr>
          <w:rFonts w:ascii="仿宋" w:hAnsi="仿宋" w:eastAsia="仿宋"/>
          <w:sz w:val="28"/>
          <w:szCs w:val="28"/>
        </w:rPr>
      </w:pPr>
      <w:r>
        <w:rPr>
          <w:rFonts w:hint="eastAsia" w:ascii="仿宋" w:hAnsi="仿宋" w:eastAsia="仿宋"/>
          <w:sz w:val="28"/>
          <w:szCs w:val="28"/>
        </w:rPr>
        <w:t>4.</w:t>
      </w:r>
      <w:r>
        <w:rPr>
          <w:rFonts w:ascii="仿宋" w:hAnsi="仿宋" w:eastAsia="仿宋"/>
          <w:sz w:val="28"/>
          <w:szCs w:val="28"/>
        </w:rPr>
        <w:t>2按乙方所提供的相关软件的操作手册进行操作。</w:t>
      </w:r>
    </w:p>
    <w:p>
      <w:pPr>
        <w:pStyle w:val="23"/>
        <w:ind w:left="560" w:leftChars="0" w:hanging="560" w:hangingChars="200"/>
        <w:rPr>
          <w:rFonts w:ascii="仿宋" w:hAnsi="仿宋" w:eastAsia="仿宋"/>
          <w:sz w:val="28"/>
          <w:szCs w:val="28"/>
        </w:rPr>
      </w:pPr>
      <w:r>
        <w:rPr>
          <w:rFonts w:hint="eastAsia" w:ascii="仿宋" w:hAnsi="仿宋" w:eastAsia="仿宋"/>
          <w:sz w:val="28"/>
          <w:szCs w:val="28"/>
        </w:rPr>
        <w:t>4.</w:t>
      </w:r>
      <w:r>
        <w:rPr>
          <w:rFonts w:ascii="仿宋" w:hAnsi="仿宋" w:eastAsia="仿宋"/>
          <w:sz w:val="28"/>
          <w:szCs w:val="28"/>
        </w:rPr>
        <w:t>3按具体合同所规定的付款方式进行付款。</w:t>
      </w:r>
    </w:p>
    <w:p>
      <w:pPr>
        <w:pStyle w:val="23"/>
        <w:ind w:left="560" w:leftChars="0" w:hanging="560" w:hangingChars="200"/>
        <w:rPr>
          <w:rFonts w:ascii="仿宋" w:hAnsi="仿宋" w:eastAsia="仿宋"/>
          <w:sz w:val="28"/>
          <w:szCs w:val="28"/>
        </w:rPr>
      </w:pPr>
      <w:r>
        <w:rPr>
          <w:rFonts w:hint="eastAsia" w:ascii="仿宋" w:hAnsi="仿宋" w:eastAsia="仿宋"/>
          <w:sz w:val="28"/>
          <w:szCs w:val="28"/>
        </w:rPr>
        <w:t>4.</w:t>
      </w:r>
      <w:r>
        <w:rPr>
          <w:rFonts w:ascii="仿宋" w:hAnsi="仿宋" w:eastAsia="仿宋"/>
          <w:sz w:val="28"/>
          <w:szCs w:val="28"/>
        </w:rPr>
        <w:t>4按照合同的约定履行收货义务并按照约定的验收标准及程序切实履行验收义务。</w:t>
      </w:r>
      <w:bookmarkEnd w:id="4"/>
    </w:p>
    <w:p>
      <w:pPr>
        <w:spacing w:line="240" w:lineRule="atLeast"/>
        <w:ind w:firstLine="562" w:firstLineChars="200"/>
        <w:rPr>
          <w:rFonts w:ascii="仿宋" w:hAnsi="仿宋" w:eastAsia="仿宋"/>
          <w:b/>
          <w:sz w:val="28"/>
          <w:szCs w:val="28"/>
        </w:rPr>
      </w:pPr>
      <w:r>
        <w:rPr>
          <w:rFonts w:hint="eastAsia" w:ascii="仿宋" w:hAnsi="仿宋" w:eastAsia="仿宋"/>
          <w:b/>
          <w:sz w:val="28"/>
          <w:szCs w:val="28"/>
        </w:rPr>
        <w:t>五、</w:t>
      </w:r>
      <w:r>
        <w:rPr>
          <w:rFonts w:ascii="仿宋" w:hAnsi="仿宋" w:eastAsia="仿宋"/>
          <w:b/>
          <w:sz w:val="28"/>
          <w:szCs w:val="28"/>
        </w:rPr>
        <w:t>乙方责任</w:t>
      </w:r>
    </w:p>
    <w:p>
      <w:pPr>
        <w:pStyle w:val="23"/>
        <w:ind w:left="560" w:leftChars="0" w:hanging="560" w:hangingChars="200"/>
        <w:rPr>
          <w:rFonts w:ascii="仿宋" w:hAnsi="仿宋" w:eastAsia="仿宋"/>
          <w:sz w:val="28"/>
          <w:szCs w:val="28"/>
        </w:rPr>
      </w:pPr>
      <w:r>
        <w:rPr>
          <w:rFonts w:hint="eastAsia" w:ascii="仿宋" w:hAnsi="仿宋" w:eastAsia="仿宋"/>
          <w:sz w:val="28"/>
          <w:szCs w:val="28"/>
        </w:rPr>
        <w:t>5.1乙方保证所提供的软件产品</w:t>
      </w:r>
      <w:ins w:id="93" w:author="赵卓妍" w:date="2022-07-19T18:30:00Z">
        <w:del w:id="94" w:author="卡西莫多" w:date="2022-07-25T09:50:41Z">
          <w:r>
            <w:rPr>
              <w:rFonts w:hint="eastAsia" w:ascii="仿宋" w:hAnsi="仿宋" w:eastAsia="仿宋"/>
              <w:sz w:val="28"/>
              <w:szCs w:val="28"/>
            </w:rPr>
            <w:delText>及服务</w:delText>
          </w:r>
        </w:del>
      </w:ins>
      <w:r>
        <w:rPr>
          <w:rFonts w:hint="eastAsia" w:ascii="仿宋" w:hAnsi="仿宋" w:eastAsia="仿宋"/>
          <w:sz w:val="28"/>
          <w:szCs w:val="28"/>
        </w:rPr>
        <w:t>符合中华人民共和国有关法律、法规的规定，并保证软件的运行从实质上符合软件所具有的功能。</w:t>
      </w:r>
    </w:p>
    <w:p>
      <w:pPr>
        <w:pStyle w:val="23"/>
        <w:ind w:left="560" w:leftChars="0" w:hanging="560" w:hangingChars="200"/>
        <w:rPr>
          <w:rFonts w:ascii="仿宋" w:hAnsi="仿宋" w:eastAsia="仿宋"/>
          <w:sz w:val="28"/>
          <w:szCs w:val="28"/>
        </w:rPr>
      </w:pPr>
      <w:r>
        <w:rPr>
          <w:rFonts w:hint="eastAsia" w:ascii="仿宋" w:hAnsi="仿宋" w:eastAsia="仿宋"/>
          <w:sz w:val="28"/>
          <w:szCs w:val="28"/>
        </w:rPr>
        <w:t>5</w:t>
      </w:r>
      <w:r>
        <w:rPr>
          <w:rFonts w:ascii="仿宋" w:hAnsi="仿宋" w:eastAsia="仿宋"/>
          <w:sz w:val="28"/>
          <w:szCs w:val="28"/>
        </w:rPr>
        <w:t>.2</w:t>
      </w:r>
      <w:r>
        <w:rPr>
          <w:rFonts w:hint="eastAsia" w:ascii="仿宋" w:hAnsi="仿宋" w:eastAsia="仿宋"/>
          <w:sz w:val="28"/>
          <w:szCs w:val="28"/>
        </w:rPr>
        <w:t>乙方需对产品的调试、安装部署、系统接入等提供技术人员支持。</w:t>
      </w:r>
    </w:p>
    <w:p>
      <w:pPr>
        <w:pStyle w:val="23"/>
        <w:ind w:left="560" w:leftChars="0" w:hanging="560" w:hangingChars="200"/>
        <w:rPr>
          <w:rFonts w:ascii="仿宋" w:hAnsi="仿宋" w:eastAsia="仿宋"/>
          <w:sz w:val="28"/>
          <w:szCs w:val="28"/>
        </w:rPr>
      </w:pPr>
      <w:r>
        <w:rPr>
          <w:rFonts w:hint="eastAsia" w:ascii="仿宋" w:hAnsi="仿宋" w:eastAsia="仿宋"/>
          <w:sz w:val="28"/>
          <w:szCs w:val="28"/>
        </w:rPr>
        <w:t>5.</w:t>
      </w:r>
      <w:r>
        <w:rPr>
          <w:rFonts w:ascii="仿宋" w:hAnsi="仿宋" w:eastAsia="仿宋"/>
          <w:sz w:val="28"/>
          <w:szCs w:val="28"/>
        </w:rPr>
        <w:t>3有责任对甲方</w:t>
      </w:r>
      <w:r>
        <w:rPr>
          <w:rFonts w:hint="eastAsia" w:ascii="仿宋" w:hAnsi="仿宋" w:eastAsia="仿宋"/>
          <w:sz w:val="28"/>
          <w:szCs w:val="28"/>
        </w:rPr>
        <w:t>及最终用户</w:t>
      </w:r>
      <w:r>
        <w:rPr>
          <w:rFonts w:ascii="仿宋" w:hAnsi="仿宋" w:eastAsia="仿宋"/>
          <w:sz w:val="28"/>
          <w:szCs w:val="28"/>
        </w:rPr>
        <w:t>相关人员进行管理、操作、使用及技术培训。</w:t>
      </w:r>
    </w:p>
    <w:p>
      <w:pPr>
        <w:pStyle w:val="23"/>
        <w:ind w:left="560" w:leftChars="0" w:hanging="560" w:hangingChars="200"/>
        <w:rPr>
          <w:rFonts w:ascii="仿宋" w:hAnsi="仿宋" w:eastAsia="仿宋"/>
          <w:sz w:val="28"/>
          <w:szCs w:val="28"/>
        </w:rPr>
      </w:pPr>
      <w:r>
        <w:rPr>
          <w:rFonts w:hint="eastAsia" w:ascii="仿宋" w:hAnsi="仿宋" w:eastAsia="仿宋"/>
          <w:sz w:val="28"/>
          <w:szCs w:val="28"/>
        </w:rPr>
        <w:t>5.</w:t>
      </w:r>
      <w:r>
        <w:rPr>
          <w:rFonts w:ascii="仿宋" w:hAnsi="仿宋" w:eastAsia="仿宋"/>
          <w:sz w:val="28"/>
          <w:szCs w:val="28"/>
        </w:rPr>
        <w:t>4负责对甲方的技术支持及</w:t>
      </w:r>
      <w:r>
        <w:rPr>
          <w:rFonts w:hint="eastAsia" w:ascii="仿宋" w:hAnsi="仿宋" w:eastAsia="仿宋"/>
          <w:sz w:val="28"/>
          <w:szCs w:val="28"/>
        </w:rPr>
        <w:t>运维</w:t>
      </w:r>
      <w:r>
        <w:rPr>
          <w:rFonts w:ascii="仿宋" w:hAnsi="仿宋" w:eastAsia="仿宋"/>
          <w:sz w:val="28"/>
          <w:szCs w:val="28"/>
        </w:rPr>
        <w:t>服务。</w:t>
      </w:r>
    </w:p>
    <w:p>
      <w:pPr>
        <w:pStyle w:val="23"/>
        <w:ind w:left="560" w:leftChars="0" w:hanging="560" w:hangingChars="200"/>
        <w:rPr>
          <w:rFonts w:ascii="仿宋" w:hAnsi="仿宋" w:eastAsia="仿宋"/>
          <w:sz w:val="28"/>
          <w:szCs w:val="28"/>
        </w:rPr>
      </w:pPr>
      <w:r>
        <w:rPr>
          <w:rFonts w:ascii="仿宋" w:hAnsi="仿宋" w:eastAsia="仿宋"/>
          <w:sz w:val="28"/>
          <w:szCs w:val="28"/>
        </w:rPr>
        <w:t>5.5因工作需要，由乙方指派人员自带的个人计算机设备需接入甲方项目局域网的，乙方应确保无安全瑕疵，安装可正常升级的杀毒软件，并服从甲方</w:t>
      </w:r>
      <w:r>
        <w:rPr>
          <w:rFonts w:hint="eastAsia" w:ascii="仿宋" w:hAnsi="仿宋" w:eastAsia="仿宋"/>
          <w:sz w:val="28"/>
          <w:szCs w:val="28"/>
        </w:rPr>
        <w:t>项目</w:t>
      </w:r>
      <w:r>
        <w:rPr>
          <w:rFonts w:ascii="仿宋" w:hAnsi="仿宋" w:eastAsia="仿宋"/>
          <w:sz w:val="28"/>
          <w:szCs w:val="28"/>
        </w:rPr>
        <w:t>的IP地址规划。</w:t>
      </w:r>
    </w:p>
    <w:p>
      <w:pPr>
        <w:pStyle w:val="23"/>
        <w:ind w:left="560" w:leftChars="0" w:hanging="560" w:hangingChars="200"/>
        <w:rPr>
          <w:rFonts w:ascii="仿宋" w:hAnsi="仿宋" w:eastAsia="仿宋"/>
          <w:sz w:val="28"/>
          <w:szCs w:val="28"/>
        </w:rPr>
      </w:pPr>
      <w:r>
        <w:rPr>
          <w:rFonts w:hint="eastAsia" w:ascii="仿宋" w:hAnsi="仿宋" w:eastAsia="仿宋"/>
          <w:sz w:val="28"/>
          <w:szCs w:val="28"/>
        </w:rPr>
        <w:t>5</w:t>
      </w:r>
      <w:r>
        <w:rPr>
          <w:rFonts w:ascii="仿宋" w:hAnsi="仿宋" w:eastAsia="仿宋"/>
          <w:sz w:val="28"/>
          <w:szCs w:val="28"/>
        </w:rPr>
        <w:t>.6乙方应选派甲方认可的技术服务人员，未经甲方同意，乙方不得单方增加、减少或调离技术服务人员。</w:t>
      </w:r>
    </w:p>
    <w:p>
      <w:pPr>
        <w:spacing w:line="240" w:lineRule="atLeast"/>
        <w:ind w:left="560" w:hanging="560" w:hangingChars="200"/>
        <w:rPr>
          <w:ins w:id="95" w:author="赵卓妍" w:date="2022-07-19T18:18:00Z"/>
          <w:rFonts w:ascii="仿宋" w:hAnsi="仿宋" w:eastAsia="仿宋" w:cs="宋体"/>
          <w:color w:val="000000"/>
          <w:sz w:val="28"/>
          <w:szCs w:val="28"/>
        </w:rPr>
      </w:pPr>
      <w:r>
        <w:rPr>
          <w:rFonts w:hint="eastAsia" w:ascii="仿宋" w:hAnsi="仿宋" w:eastAsia="仿宋"/>
          <w:sz w:val="28"/>
          <w:szCs w:val="28"/>
        </w:rPr>
        <w:t>5</w:t>
      </w:r>
      <w:r>
        <w:rPr>
          <w:rFonts w:ascii="仿宋" w:hAnsi="仿宋" w:eastAsia="仿宋"/>
          <w:sz w:val="28"/>
          <w:szCs w:val="28"/>
        </w:rPr>
        <w:t>.7</w:t>
      </w:r>
      <w:r>
        <w:rPr>
          <w:rFonts w:hint="eastAsia" w:ascii="仿宋" w:hAnsi="仿宋" w:eastAsia="仿宋" w:cs="宋体"/>
          <w:color w:val="000000"/>
          <w:sz w:val="28"/>
          <w:szCs w:val="28"/>
        </w:rPr>
        <w:t>乙方应指定项目经理（姓名【崔志强</w:t>
      </w:r>
      <w:r>
        <w:rPr>
          <w:rFonts w:ascii="仿宋" w:hAnsi="仿宋" w:eastAsia="仿宋" w:cs="宋体"/>
          <w:color w:val="000000"/>
          <w:sz w:val="28"/>
          <w:szCs w:val="28"/>
        </w:rPr>
        <w:t>】，联系方式【15063942338】），就本项目进行沟通及决策，并就本项目执行过程中的变更确认单</w:t>
      </w:r>
      <w:r>
        <w:rPr>
          <w:rFonts w:hint="eastAsia" w:ascii="仿宋" w:hAnsi="仿宋" w:eastAsia="仿宋" w:cs="宋体"/>
          <w:color w:val="000000"/>
          <w:sz w:val="28"/>
          <w:szCs w:val="28"/>
        </w:rPr>
        <w:t>（如有）</w:t>
      </w:r>
      <w:r>
        <w:rPr>
          <w:rFonts w:ascii="仿宋" w:hAnsi="仿宋" w:eastAsia="仿宋" w:cs="宋体"/>
          <w:color w:val="000000"/>
          <w:sz w:val="28"/>
          <w:szCs w:val="28"/>
        </w:rPr>
        <w:t>及验收报告等相关文件予以签名确认，乙方对此予以认可。</w:t>
      </w:r>
    </w:p>
    <w:p>
      <w:pPr>
        <w:spacing w:line="240" w:lineRule="atLeast"/>
        <w:ind w:left="560" w:hanging="560" w:hangingChars="200"/>
        <w:rPr>
          <w:ins w:id="96" w:author="赵卓妍" w:date="2022-07-19T18:18:00Z"/>
          <w:rFonts w:ascii="仿宋" w:hAnsi="仿宋" w:eastAsia="仿宋"/>
          <w:b/>
          <w:sz w:val="28"/>
          <w:szCs w:val="28"/>
        </w:rPr>
      </w:pPr>
      <w:ins w:id="97" w:author="赵卓妍" w:date="2022-07-19T18:18:00Z">
        <w:r>
          <w:rPr>
            <w:rFonts w:hint="eastAsia" w:ascii="仿宋" w:hAnsi="仿宋" w:eastAsia="仿宋"/>
            <w:sz w:val="28"/>
            <w:szCs w:val="28"/>
          </w:rPr>
          <w:t>5</w:t>
        </w:r>
      </w:ins>
      <w:ins w:id="98" w:author="赵卓妍" w:date="2022-07-19T18:18:00Z">
        <w:r>
          <w:rPr>
            <w:rFonts w:ascii="仿宋" w:hAnsi="仿宋" w:eastAsia="仿宋"/>
            <w:sz w:val="28"/>
            <w:szCs w:val="28"/>
          </w:rPr>
          <w:t>.8 协助甲方与相关第三方沟通</w:t>
        </w:r>
      </w:ins>
      <w:ins w:id="99" w:author="赵卓妍" w:date="2022-07-19T18:18:00Z">
        <w:r>
          <w:rPr>
            <w:rFonts w:hint="eastAsia" w:ascii="仿宋" w:hAnsi="仿宋" w:eastAsia="仿宋"/>
            <w:sz w:val="28"/>
            <w:szCs w:val="28"/>
          </w:rPr>
          <w:t>，</w:t>
        </w:r>
      </w:ins>
      <w:ins w:id="100" w:author="赵卓妍" w:date="2022-07-19T18:18:00Z">
        <w:r>
          <w:rPr>
            <w:rFonts w:ascii="仿宋" w:hAnsi="仿宋" w:eastAsia="仿宋"/>
            <w:sz w:val="28"/>
            <w:szCs w:val="28"/>
          </w:rPr>
          <w:t>为</w:t>
        </w:r>
      </w:ins>
      <w:ins w:id="101" w:author="赵卓妍" w:date="2022-07-19T18:18:00Z">
        <w:r>
          <w:rPr>
            <w:rFonts w:hint="eastAsia" w:ascii="仿宋" w:hAnsi="仿宋" w:eastAsia="仿宋"/>
            <w:sz w:val="28"/>
            <w:szCs w:val="28"/>
          </w:rPr>
          <w:t>项目</w:t>
        </w:r>
      </w:ins>
      <w:ins w:id="102" w:author="赵卓妍" w:date="2022-07-19T18:18:00Z">
        <w:r>
          <w:rPr>
            <w:rFonts w:ascii="仿宋" w:hAnsi="仿宋" w:eastAsia="仿宋"/>
            <w:sz w:val="28"/>
            <w:szCs w:val="28"/>
          </w:rPr>
          <w:t>工作进行</w:t>
        </w:r>
      </w:ins>
      <w:ins w:id="103" w:author="赵卓妍" w:date="2022-07-19T18:18:00Z">
        <w:r>
          <w:rPr>
            <w:rFonts w:hint="eastAsia" w:ascii="仿宋" w:hAnsi="仿宋" w:eastAsia="仿宋"/>
            <w:sz w:val="28"/>
            <w:szCs w:val="28"/>
          </w:rPr>
          <w:t>最终用户</w:t>
        </w:r>
      </w:ins>
      <w:ins w:id="104" w:author="赵卓妍" w:date="2022-07-19T18:18:00Z">
        <w:r>
          <w:rPr>
            <w:rFonts w:ascii="仿宋" w:hAnsi="仿宋" w:eastAsia="仿宋"/>
            <w:sz w:val="28"/>
            <w:szCs w:val="28"/>
          </w:rPr>
          <w:t>内部各部门</w:t>
        </w:r>
      </w:ins>
      <w:ins w:id="105" w:author="赵卓妍" w:date="2022-07-19T18:18:00Z">
        <w:r>
          <w:rPr>
            <w:rFonts w:hint="eastAsia" w:ascii="仿宋" w:hAnsi="仿宋" w:eastAsia="仿宋"/>
            <w:sz w:val="28"/>
            <w:szCs w:val="28"/>
          </w:rPr>
          <w:t>及第三方</w:t>
        </w:r>
      </w:ins>
      <w:ins w:id="106" w:author="赵卓妍" w:date="2022-07-19T18:18:00Z">
        <w:r>
          <w:rPr>
            <w:rFonts w:ascii="仿宋" w:hAnsi="仿宋" w:eastAsia="仿宋"/>
            <w:sz w:val="28"/>
            <w:szCs w:val="28"/>
          </w:rPr>
          <w:t>的协调，配合</w:t>
        </w:r>
      </w:ins>
      <w:ins w:id="107" w:author="赵卓妍" w:date="2022-07-19T18:18:00Z">
        <w:r>
          <w:rPr>
            <w:rFonts w:hint="eastAsia" w:ascii="仿宋" w:hAnsi="仿宋" w:eastAsia="仿宋"/>
            <w:sz w:val="28"/>
            <w:szCs w:val="28"/>
          </w:rPr>
          <w:t>甲方</w:t>
        </w:r>
      </w:ins>
      <w:ins w:id="108" w:author="赵卓妍" w:date="2022-07-19T18:18:00Z">
        <w:r>
          <w:rPr>
            <w:rFonts w:ascii="仿宋" w:hAnsi="仿宋" w:eastAsia="仿宋"/>
            <w:sz w:val="28"/>
            <w:szCs w:val="28"/>
          </w:rPr>
          <w:t>按进度完成项目实施</w:t>
        </w:r>
      </w:ins>
      <w:ins w:id="109" w:author="赵卓妍" w:date="2022-07-19T18:18:00Z">
        <w:r>
          <w:rPr>
            <w:rFonts w:hint="eastAsia" w:ascii="仿宋" w:hAnsi="仿宋" w:eastAsia="仿宋"/>
            <w:sz w:val="28"/>
            <w:szCs w:val="28"/>
          </w:rPr>
          <w:t>，</w:t>
        </w:r>
      </w:ins>
      <w:ins w:id="110" w:author="赵卓妍" w:date="2022-07-19T18:18:00Z">
        <w:r>
          <w:rPr>
            <w:rFonts w:ascii="仿宋" w:hAnsi="仿宋" w:eastAsia="仿宋"/>
            <w:sz w:val="28"/>
            <w:szCs w:val="28"/>
          </w:rPr>
          <w:t>有责任按</w:t>
        </w:r>
      </w:ins>
      <w:ins w:id="111" w:author="赵卓妍" w:date="2022-07-19T18:18:00Z">
        <w:r>
          <w:rPr>
            <w:rFonts w:hint="eastAsia" w:ascii="仿宋" w:hAnsi="仿宋" w:eastAsia="仿宋"/>
            <w:sz w:val="28"/>
            <w:szCs w:val="28"/>
          </w:rPr>
          <w:t>甲方</w:t>
        </w:r>
      </w:ins>
      <w:ins w:id="112" w:author="赵卓妍" w:date="2022-07-19T18:18:00Z">
        <w:r>
          <w:rPr>
            <w:rFonts w:ascii="仿宋" w:hAnsi="仿宋" w:eastAsia="仿宋"/>
            <w:sz w:val="28"/>
            <w:szCs w:val="28"/>
          </w:rPr>
          <w:t>要求与相关第三方沟通</w:t>
        </w:r>
      </w:ins>
      <w:ins w:id="113" w:author="赵卓妍" w:date="2022-07-19T18:18:00Z">
        <w:r>
          <w:rPr>
            <w:rFonts w:hint="eastAsia" w:ascii="仿宋" w:hAnsi="仿宋" w:eastAsia="仿宋"/>
            <w:sz w:val="28"/>
            <w:szCs w:val="28"/>
          </w:rPr>
          <w:t>。</w:t>
        </w:r>
      </w:ins>
      <w:r>
        <w:rPr>
          <w:rFonts w:ascii="仿宋" w:hAnsi="仿宋" w:eastAsia="仿宋"/>
          <w:b/>
          <w:sz w:val="28"/>
          <w:szCs w:val="28"/>
        </w:rPr>
        <w:t>　</w:t>
      </w:r>
    </w:p>
    <w:p>
      <w:pPr>
        <w:spacing w:line="240" w:lineRule="atLeast"/>
        <w:ind w:left="560" w:hanging="560" w:hangingChars="200"/>
        <w:rPr>
          <w:ins w:id="114" w:author="赵卓妍" w:date="2022-07-19T18:18:00Z"/>
          <w:rFonts w:ascii="仿宋" w:hAnsi="仿宋" w:eastAsia="仿宋"/>
          <w:sz w:val="28"/>
          <w:szCs w:val="28"/>
        </w:rPr>
      </w:pPr>
      <w:ins w:id="115" w:author="赵卓妍" w:date="2022-07-19T18:18:00Z">
        <w:r>
          <w:rPr>
            <w:rFonts w:hint="eastAsia" w:ascii="仿宋" w:hAnsi="仿宋" w:eastAsia="仿宋"/>
            <w:sz w:val="28"/>
            <w:szCs w:val="28"/>
          </w:rPr>
          <w:t>5</w:t>
        </w:r>
      </w:ins>
      <w:ins w:id="116" w:author="赵卓妍" w:date="2022-07-19T18:18:00Z">
        <w:r>
          <w:rPr>
            <w:rFonts w:ascii="仿宋" w:hAnsi="仿宋" w:eastAsia="仿宋"/>
            <w:sz w:val="28"/>
            <w:szCs w:val="28"/>
          </w:rPr>
          <w:t>.9 完成与项目有关的各种设备和系统软件的准备工作。</w:t>
        </w:r>
      </w:ins>
    </w:p>
    <w:p>
      <w:pPr>
        <w:spacing w:line="240" w:lineRule="atLeast"/>
        <w:ind w:left="560" w:hanging="560" w:hangingChars="200"/>
        <w:rPr>
          <w:rFonts w:hint="eastAsia" w:ascii="仿宋" w:hAnsi="仿宋" w:eastAsia="仿宋"/>
          <w:b/>
          <w:sz w:val="28"/>
          <w:szCs w:val="28"/>
        </w:rPr>
      </w:pPr>
      <w:ins w:id="117" w:author="赵卓妍" w:date="2022-07-19T18:18:00Z">
        <w:r>
          <w:rPr>
            <w:rFonts w:hint="eastAsia" w:ascii="仿宋" w:hAnsi="仿宋" w:eastAsia="仿宋"/>
            <w:sz w:val="28"/>
            <w:szCs w:val="28"/>
          </w:rPr>
          <w:t>5</w:t>
        </w:r>
      </w:ins>
      <w:ins w:id="118" w:author="赵卓妍" w:date="2022-07-19T18:18:00Z">
        <w:r>
          <w:rPr>
            <w:rFonts w:ascii="仿宋" w:hAnsi="仿宋" w:eastAsia="仿宋"/>
            <w:sz w:val="28"/>
            <w:szCs w:val="28"/>
          </w:rPr>
          <w:t>.10乙方有义务将在服务期间所使用的关键技术、技能以培训、交流或其它适当的方式转交甲方</w:t>
        </w:r>
      </w:ins>
      <w:ins w:id="119" w:author="赵卓妍" w:date="2022-07-19T18:18:00Z">
        <w:r>
          <w:rPr>
            <w:rFonts w:hint="eastAsia" w:ascii="仿宋" w:hAnsi="仿宋" w:eastAsia="仿宋"/>
            <w:sz w:val="28"/>
            <w:szCs w:val="28"/>
          </w:rPr>
          <w:t>及最终用户</w:t>
        </w:r>
      </w:ins>
      <w:ins w:id="120" w:author="赵卓妍" w:date="2022-07-19T18:18:00Z">
        <w:r>
          <w:rPr>
            <w:rFonts w:ascii="仿宋" w:hAnsi="仿宋" w:eastAsia="仿宋"/>
            <w:sz w:val="28"/>
            <w:szCs w:val="28"/>
          </w:rPr>
          <w:t>。</w:t>
        </w:r>
      </w:ins>
    </w:p>
    <w:p>
      <w:pPr>
        <w:spacing w:line="240" w:lineRule="atLeast"/>
        <w:ind w:firstLine="562" w:firstLineChars="200"/>
        <w:rPr>
          <w:rFonts w:ascii="仿宋" w:hAnsi="仿宋" w:eastAsia="仿宋"/>
          <w:b/>
          <w:sz w:val="28"/>
          <w:szCs w:val="28"/>
        </w:rPr>
      </w:pPr>
      <w:r>
        <w:rPr>
          <w:rFonts w:hint="eastAsia" w:ascii="仿宋" w:hAnsi="仿宋" w:eastAsia="仿宋"/>
          <w:b/>
          <w:sz w:val="28"/>
          <w:szCs w:val="28"/>
        </w:rPr>
        <w:t>六、违约</w:t>
      </w:r>
      <w:r>
        <w:rPr>
          <w:rFonts w:ascii="仿宋" w:hAnsi="仿宋" w:eastAsia="仿宋"/>
          <w:b/>
          <w:sz w:val="28"/>
          <w:szCs w:val="28"/>
        </w:rPr>
        <w:t>责任</w:t>
      </w:r>
    </w:p>
    <w:p>
      <w:pPr>
        <w:pStyle w:val="23"/>
        <w:ind w:left="560" w:leftChars="0" w:hanging="560" w:hangingChars="200"/>
        <w:rPr>
          <w:rFonts w:ascii="仿宋" w:hAnsi="仿宋" w:eastAsia="仿宋"/>
          <w:sz w:val="28"/>
          <w:szCs w:val="28"/>
        </w:rPr>
      </w:pPr>
      <w:r>
        <w:rPr>
          <w:rFonts w:hint="eastAsia" w:ascii="仿宋" w:hAnsi="仿宋" w:eastAsia="仿宋"/>
          <w:sz w:val="28"/>
          <w:szCs w:val="28"/>
        </w:rPr>
        <w:t>6.1甲方因单方面原因未在合同规定的期限内付款，甲方应按逾期付款总额每日</w:t>
      </w:r>
      <w:bookmarkStart w:id="5" w:name="OLE_LINK1"/>
      <w:r>
        <w:rPr>
          <w:rFonts w:hint="eastAsia" w:ascii="仿宋" w:hAnsi="仿宋" w:eastAsia="仿宋"/>
          <w:sz w:val="28"/>
          <w:szCs w:val="28"/>
          <w:u w:val="single"/>
        </w:rPr>
        <w:t>0.1</w:t>
      </w:r>
      <w:r>
        <w:rPr>
          <w:rFonts w:hint="eastAsia" w:ascii="仿宋" w:hAnsi="仿宋" w:eastAsia="仿宋"/>
          <w:sz w:val="28"/>
          <w:szCs w:val="28"/>
        </w:rPr>
        <w:t>%</w:t>
      </w:r>
      <w:bookmarkEnd w:id="5"/>
      <w:r>
        <w:rPr>
          <w:rFonts w:hint="eastAsia" w:ascii="仿宋" w:hAnsi="仿宋" w:eastAsia="仿宋"/>
          <w:sz w:val="28"/>
          <w:szCs w:val="28"/>
        </w:rPr>
        <w:t>向乙方支付违约金</w:t>
      </w:r>
      <w:r>
        <w:rPr>
          <w:rFonts w:ascii="仿宋" w:hAnsi="仿宋" w:eastAsia="仿宋"/>
          <w:sz w:val="28"/>
          <w:szCs w:val="28"/>
        </w:rPr>
        <w:t>。</w:t>
      </w:r>
    </w:p>
    <w:p>
      <w:pPr>
        <w:pStyle w:val="23"/>
        <w:ind w:left="560" w:leftChars="0" w:hanging="560" w:hangingChars="200"/>
        <w:rPr>
          <w:rFonts w:ascii="仿宋" w:hAnsi="仿宋" w:eastAsia="仿宋"/>
          <w:sz w:val="28"/>
          <w:szCs w:val="28"/>
        </w:rPr>
      </w:pPr>
      <w:r>
        <w:rPr>
          <w:rFonts w:hint="eastAsia" w:ascii="仿宋" w:hAnsi="仿宋" w:eastAsia="仿宋"/>
          <w:sz w:val="28"/>
          <w:szCs w:val="28"/>
        </w:rPr>
        <w:t>6.2乙方逾期交付产品或提供服务的，乙方应按合同总额每日</w:t>
      </w:r>
      <w:r>
        <w:rPr>
          <w:rFonts w:hint="eastAsia" w:ascii="仿宋" w:hAnsi="仿宋" w:eastAsia="仿宋"/>
          <w:sz w:val="28"/>
          <w:szCs w:val="28"/>
          <w:u w:val="single"/>
        </w:rPr>
        <w:t>0.1</w:t>
      </w:r>
      <w:r>
        <w:rPr>
          <w:rFonts w:hint="eastAsia" w:ascii="仿宋" w:hAnsi="仿宋" w:eastAsia="仿宋"/>
          <w:sz w:val="28"/>
          <w:szCs w:val="28"/>
        </w:rPr>
        <w:t>%向甲方支付违约金；</w:t>
      </w:r>
      <w:ins w:id="121" w:author="赵卓妍" w:date="2022-07-19T18:19:00Z">
        <w:r>
          <w:rPr>
            <w:rFonts w:hint="eastAsia" w:ascii="仿宋" w:hAnsi="仿宋" w:eastAsia="仿宋"/>
            <w:sz w:val="28"/>
            <w:szCs w:val="28"/>
          </w:rPr>
          <w:t>如乙方逾期1</w:t>
        </w:r>
      </w:ins>
      <w:ins w:id="122" w:author="赵卓妍" w:date="2022-07-19T18:19:00Z">
        <w:r>
          <w:rPr>
            <w:rFonts w:ascii="仿宋" w:hAnsi="仿宋" w:eastAsia="仿宋"/>
            <w:sz w:val="28"/>
            <w:szCs w:val="28"/>
          </w:rPr>
          <w:t>5</w:t>
        </w:r>
      </w:ins>
      <w:ins w:id="123" w:author="赵卓妍" w:date="2022-07-19T18:19:00Z">
        <w:r>
          <w:rPr>
            <w:rFonts w:hint="eastAsia" w:ascii="仿宋" w:hAnsi="仿宋" w:eastAsia="仿宋"/>
            <w:sz w:val="28"/>
            <w:szCs w:val="28"/>
          </w:rPr>
          <w:t>日的，</w:t>
        </w:r>
      </w:ins>
      <w:ins w:id="124" w:author="赵卓妍" w:date="2022-07-19T18:19:00Z">
        <w:r>
          <w:rPr>
            <w:rFonts w:ascii="仿宋" w:hAnsi="仿宋" w:eastAsia="仿宋"/>
            <w:sz w:val="28"/>
            <w:szCs w:val="28"/>
          </w:rPr>
          <w:t>甲方有权解除合同 ，乙方应</w:t>
        </w:r>
      </w:ins>
      <w:ins w:id="125" w:author="赵卓妍" w:date="2022-07-19T18:20:00Z">
        <w:r>
          <w:rPr>
            <w:rFonts w:ascii="仿宋" w:hAnsi="仿宋" w:eastAsia="仿宋"/>
            <w:sz w:val="28"/>
            <w:szCs w:val="28"/>
          </w:rPr>
          <w:t>退还已支付的全部款项并承担</w:t>
        </w:r>
      </w:ins>
      <w:r>
        <w:rPr>
          <w:rFonts w:hint="eastAsia" w:ascii="仿宋" w:hAnsi="仿宋" w:eastAsia="仿宋"/>
          <w:sz w:val="28"/>
          <w:szCs w:val="28"/>
        </w:rPr>
        <w:t>本合同总金额的</w:t>
      </w:r>
      <w:r>
        <w:rPr>
          <w:rFonts w:ascii="仿宋" w:hAnsi="仿宋" w:eastAsia="仿宋"/>
          <w:sz w:val="28"/>
          <w:szCs w:val="28"/>
        </w:rPr>
        <w:t>20%</w:t>
      </w:r>
      <w:ins w:id="126" w:author="赵卓妍" w:date="2022-07-19T18:20:00Z">
        <w:r>
          <w:rPr>
            <w:rFonts w:hint="eastAsia" w:ascii="仿宋" w:hAnsi="仿宋" w:eastAsia="仿宋"/>
            <w:sz w:val="28"/>
            <w:szCs w:val="28"/>
          </w:rPr>
          <w:t>的违约金</w:t>
        </w:r>
      </w:ins>
      <w:ins w:id="127" w:author="赵卓妍" w:date="2022-07-19T18:20:00Z">
        <w:r>
          <w:rPr>
            <w:rFonts w:ascii="仿宋" w:hAnsi="仿宋" w:eastAsia="仿宋"/>
            <w:sz w:val="28"/>
            <w:szCs w:val="28"/>
          </w:rPr>
          <w:t>，</w:t>
        </w:r>
      </w:ins>
      <w:ins w:id="128" w:author="赵卓妍" w:date="2022-07-19T18:20:00Z">
        <w:r>
          <w:rPr>
            <w:rFonts w:hint="eastAsia" w:ascii="仿宋" w:hAnsi="仿宋" w:eastAsia="仿宋"/>
            <w:sz w:val="28"/>
            <w:szCs w:val="28"/>
          </w:rPr>
          <w:t>违约金不足以弥补甲方</w:t>
        </w:r>
      </w:ins>
      <w:ins w:id="129" w:author="赵卓妍" w:date="2022-07-19T18:20:00Z">
        <w:r>
          <w:rPr>
            <w:rFonts w:ascii="仿宋" w:hAnsi="仿宋" w:eastAsia="仿宋"/>
            <w:sz w:val="28"/>
            <w:szCs w:val="28"/>
          </w:rPr>
          <w:t>因此</w:t>
        </w:r>
      </w:ins>
      <w:ins w:id="130" w:author="赵卓妍" w:date="2022-07-19T18:20:00Z">
        <w:r>
          <w:rPr>
            <w:rFonts w:hint="eastAsia" w:ascii="仿宋" w:hAnsi="仿宋" w:eastAsia="仿宋"/>
            <w:sz w:val="28"/>
            <w:szCs w:val="28"/>
          </w:rPr>
          <w:t>所</w:t>
        </w:r>
      </w:ins>
      <w:ins w:id="131" w:author="赵卓妍" w:date="2022-07-19T18:20:00Z">
        <w:r>
          <w:rPr>
            <w:rFonts w:ascii="仿宋" w:hAnsi="仿宋" w:eastAsia="仿宋"/>
            <w:sz w:val="28"/>
            <w:szCs w:val="28"/>
          </w:rPr>
          <w:t>遭受</w:t>
        </w:r>
      </w:ins>
      <w:ins w:id="132" w:author="赵卓妍" w:date="2022-07-19T18:20:00Z">
        <w:r>
          <w:rPr>
            <w:rFonts w:hint="eastAsia" w:ascii="仿宋" w:hAnsi="仿宋" w:eastAsia="仿宋"/>
            <w:sz w:val="28"/>
            <w:szCs w:val="28"/>
          </w:rPr>
          <w:t>的全部</w:t>
        </w:r>
      </w:ins>
      <w:ins w:id="133" w:author="赵卓妍" w:date="2022-07-19T18:20:00Z">
        <w:r>
          <w:rPr>
            <w:rFonts w:ascii="仿宋" w:hAnsi="仿宋" w:eastAsia="仿宋"/>
            <w:sz w:val="28"/>
            <w:szCs w:val="28"/>
          </w:rPr>
          <w:t>损失，乙方还应</w:t>
        </w:r>
      </w:ins>
      <w:ins w:id="134" w:author="赵卓妍" w:date="2022-07-19T18:20:00Z">
        <w:r>
          <w:rPr>
            <w:rFonts w:hint="eastAsia" w:ascii="仿宋" w:hAnsi="仿宋" w:eastAsia="仿宋"/>
            <w:sz w:val="28"/>
            <w:szCs w:val="28"/>
          </w:rPr>
          <w:t>全额赔偿</w:t>
        </w:r>
      </w:ins>
      <w:r>
        <w:rPr>
          <w:rFonts w:hint="eastAsia" w:ascii="仿宋" w:hAnsi="仿宋" w:eastAsia="仿宋"/>
          <w:sz w:val="28"/>
          <w:szCs w:val="28"/>
        </w:rPr>
        <w:t>。</w:t>
      </w:r>
    </w:p>
    <w:p>
      <w:pPr>
        <w:pStyle w:val="23"/>
        <w:ind w:left="560" w:leftChars="0" w:hanging="560" w:hangingChars="200"/>
        <w:rPr>
          <w:ins w:id="135" w:author="赵卓妍" w:date="2022-07-19T18:22:00Z"/>
          <w:rFonts w:ascii="仿宋" w:hAnsi="仿宋" w:eastAsia="仿宋"/>
          <w:sz w:val="28"/>
          <w:szCs w:val="28"/>
        </w:rPr>
      </w:pPr>
      <w:r>
        <w:rPr>
          <w:rFonts w:hint="eastAsia" w:ascii="仿宋" w:hAnsi="仿宋" w:eastAsia="仿宋"/>
          <w:sz w:val="28"/>
          <w:szCs w:val="28"/>
        </w:rPr>
        <w:t>6.3如乙方提供的软件产品</w:t>
      </w:r>
      <w:ins w:id="136" w:author="赵卓妍" w:date="2022-07-19T18:21:00Z">
        <w:del w:id="137" w:author="卡西莫多" w:date="2022-07-25T09:52:19Z">
          <w:r>
            <w:rPr>
              <w:rFonts w:hint="eastAsia" w:ascii="仿宋" w:hAnsi="仿宋" w:eastAsia="仿宋"/>
              <w:sz w:val="28"/>
              <w:szCs w:val="28"/>
            </w:rPr>
            <w:delText>及服务</w:delText>
          </w:r>
        </w:del>
      </w:ins>
      <w:r>
        <w:rPr>
          <w:rFonts w:hint="eastAsia" w:ascii="仿宋" w:hAnsi="仿宋" w:eastAsia="仿宋"/>
          <w:sz w:val="28"/>
          <w:szCs w:val="28"/>
        </w:rPr>
        <w:t>不符合本合同中附件一约定</w:t>
      </w:r>
      <w:ins w:id="138" w:author="赵卓妍" w:date="2022-07-19T18:22:00Z">
        <w:r>
          <w:rPr>
            <w:rFonts w:hint="eastAsia" w:ascii="仿宋" w:hAnsi="仿宋" w:eastAsia="仿宋"/>
            <w:sz w:val="28"/>
            <w:szCs w:val="28"/>
          </w:rPr>
          <w:t>，或存在技术瑕疵或质量问题</w:t>
        </w:r>
      </w:ins>
      <w:ins w:id="139" w:author="卡西莫多" w:date="2022-07-25T09:52:39Z">
        <w:r>
          <w:rPr>
            <w:rFonts w:hint="default" w:ascii="仿宋" w:hAnsi="仿宋" w:eastAsia="仿宋"/>
            <w:sz w:val="28"/>
            <w:szCs w:val="28"/>
          </w:rPr>
          <w:t>（</w:t>
        </w:r>
      </w:ins>
      <w:ins w:id="140" w:author="卡西莫多" w:date="2022-07-25T09:52:40Z">
        <w:r>
          <w:rPr>
            <w:rFonts w:hint="eastAsia" w:ascii="仿宋" w:hAnsi="仿宋" w:eastAsia="仿宋"/>
            <w:sz w:val="28"/>
            <w:szCs w:val="28"/>
            <w:lang w:val="en-US" w:eastAsia="zh-Hans"/>
          </w:rPr>
          <w:t>技术</w:t>
        </w:r>
      </w:ins>
      <w:ins w:id="141" w:author="卡西莫多" w:date="2022-07-25T09:52:42Z">
        <w:r>
          <w:rPr>
            <w:rFonts w:hint="eastAsia" w:ascii="仿宋" w:hAnsi="仿宋" w:eastAsia="仿宋"/>
            <w:sz w:val="28"/>
            <w:szCs w:val="28"/>
            <w:lang w:val="en-US" w:eastAsia="zh-Hans"/>
          </w:rPr>
          <w:t>瑕疵</w:t>
        </w:r>
      </w:ins>
      <w:ins w:id="142" w:author="卡西莫多" w:date="2022-07-25T09:52:46Z">
        <w:r>
          <w:rPr>
            <w:rFonts w:hint="eastAsia" w:ascii="仿宋" w:hAnsi="仿宋" w:eastAsia="仿宋"/>
            <w:sz w:val="28"/>
            <w:szCs w:val="28"/>
            <w:lang w:val="en-US" w:eastAsia="zh-Hans"/>
          </w:rPr>
          <w:t>或</w:t>
        </w:r>
      </w:ins>
      <w:ins w:id="143" w:author="卡西莫多" w:date="2022-07-25T09:52:49Z">
        <w:r>
          <w:rPr>
            <w:rFonts w:hint="eastAsia" w:ascii="仿宋" w:hAnsi="仿宋" w:eastAsia="仿宋"/>
            <w:sz w:val="28"/>
            <w:szCs w:val="28"/>
            <w:lang w:val="en-US" w:eastAsia="zh-Hans"/>
          </w:rPr>
          <w:t>质量问题</w:t>
        </w:r>
      </w:ins>
      <w:ins w:id="144" w:author="卡西莫多" w:date="2022-07-25T09:52:50Z">
        <w:r>
          <w:rPr>
            <w:rFonts w:hint="eastAsia" w:ascii="仿宋" w:hAnsi="仿宋" w:eastAsia="仿宋"/>
            <w:sz w:val="28"/>
            <w:szCs w:val="28"/>
            <w:lang w:val="en-US" w:eastAsia="zh-Hans"/>
          </w:rPr>
          <w:t>指</w:t>
        </w:r>
      </w:ins>
      <w:ins w:id="145" w:author="卡西莫多" w:date="2022-07-25T09:52:58Z">
        <w:r>
          <w:rPr>
            <w:rFonts w:hint="eastAsia" w:ascii="仿宋" w:hAnsi="仿宋" w:eastAsia="仿宋"/>
            <w:sz w:val="28"/>
            <w:szCs w:val="28"/>
            <w:lang w:val="en-US" w:eastAsia="zh-Hans"/>
          </w:rPr>
          <w:t>乙方提供的</w:t>
        </w:r>
      </w:ins>
      <w:ins w:id="146" w:author="卡西莫多" w:date="2022-07-25T09:53:00Z">
        <w:r>
          <w:rPr>
            <w:rFonts w:hint="eastAsia" w:ascii="仿宋" w:hAnsi="仿宋" w:eastAsia="仿宋"/>
            <w:sz w:val="28"/>
            <w:szCs w:val="28"/>
            <w:lang w:val="en-US" w:eastAsia="zh-Hans"/>
          </w:rPr>
          <w:t>软件</w:t>
        </w:r>
      </w:ins>
      <w:ins w:id="147" w:author="卡西莫多" w:date="2022-07-25T09:53:03Z">
        <w:r>
          <w:rPr>
            <w:rFonts w:hint="eastAsia" w:ascii="仿宋" w:hAnsi="仿宋" w:eastAsia="仿宋"/>
            <w:sz w:val="28"/>
            <w:szCs w:val="28"/>
            <w:lang w:val="en-US" w:eastAsia="zh-Hans"/>
          </w:rPr>
          <w:t>产品</w:t>
        </w:r>
      </w:ins>
      <w:ins w:id="148" w:author="卡西莫多" w:date="2022-07-25T09:53:11Z">
        <w:r>
          <w:rPr>
            <w:rFonts w:hint="eastAsia" w:ascii="仿宋" w:hAnsi="仿宋" w:eastAsia="仿宋"/>
            <w:sz w:val="28"/>
            <w:szCs w:val="28"/>
            <w:lang w:val="en-US" w:eastAsia="zh-Hans"/>
          </w:rPr>
          <w:t>不能满足</w:t>
        </w:r>
      </w:ins>
      <w:ins w:id="149" w:author="卡西莫多" w:date="2022-07-25T09:53:16Z">
        <w:r>
          <w:rPr>
            <w:rFonts w:hint="eastAsia" w:ascii="仿宋" w:hAnsi="仿宋" w:eastAsia="仿宋"/>
            <w:sz w:val="28"/>
            <w:szCs w:val="28"/>
            <w:lang w:val="en-US" w:eastAsia="zh-Hans"/>
          </w:rPr>
          <w:t>本合同中附件一</w:t>
        </w:r>
      </w:ins>
      <w:ins w:id="150" w:author="卡西莫多" w:date="2022-07-25T09:53:17Z">
        <w:r>
          <w:rPr>
            <w:rFonts w:hint="eastAsia" w:ascii="仿宋" w:hAnsi="仿宋" w:eastAsia="仿宋"/>
            <w:sz w:val="28"/>
            <w:szCs w:val="28"/>
            <w:lang w:val="en-US" w:eastAsia="zh-Hans"/>
          </w:rPr>
          <w:t>约定</w:t>
        </w:r>
      </w:ins>
      <w:ins w:id="151" w:author="卡西莫多" w:date="2022-07-25T09:53:17Z">
        <w:r>
          <w:rPr>
            <w:rFonts w:hint="default" w:ascii="仿宋" w:hAnsi="仿宋" w:eastAsia="仿宋"/>
            <w:sz w:val="28"/>
            <w:szCs w:val="28"/>
            <w:lang w:eastAsia="zh-Hans"/>
          </w:rPr>
          <w:t>，</w:t>
        </w:r>
      </w:ins>
      <w:ins w:id="152" w:author="卡西莫多" w:date="2022-07-25T09:53:23Z">
        <w:r>
          <w:rPr>
            <w:rFonts w:hint="eastAsia" w:ascii="仿宋" w:hAnsi="仿宋" w:eastAsia="仿宋"/>
            <w:sz w:val="28"/>
            <w:szCs w:val="28"/>
            <w:lang w:val="en-US" w:eastAsia="zh-Hans"/>
          </w:rPr>
          <w:t>提供</w:t>
        </w:r>
      </w:ins>
      <w:ins w:id="153" w:author="卡西莫多" w:date="2022-07-25T09:54:05Z">
        <w:r>
          <w:rPr>
            <w:rFonts w:hint="eastAsia" w:ascii="仿宋" w:hAnsi="仿宋" w:eastAsia="仿宋"/>
            <w:sz w:val="28"/>
            <w:szCs w:val="28"/>
            <w:lang w:val="en-US" w:eastAsia="zh-Hans"/>
          </w:rPr>
          <w:t>的</w:t>
        </w:r>
      </w:ins>
      <w:ins w:id="154" w:author="卡西莫多" w:date="2022-07-25T09:53:23Z">
        <w:r>
          <w:rPr>
            <w:rFonts w:hint="eastAsia" w:ascii="仿宋" w:hAnsi="仿宋" w:eastAsia="仿宋"/>
            <w:sz w:val="28"/>
            <w:szCs w:val="28"/>
            <w:lang w:val="en-US" w:eastAsia="zh-Hans"/>
          </w:rPr>
          <w:t>模型</w:t>
        </w:r>
      </w:ins>
      <w:ins w:id="155" w:author="卡西莫多" w:date="2022-07-25T09:53:28Z">
        <w:r>
          <w:rPr>
            <w:rFonts w:hint="eastAsia" w:ascii="仿宋" w:hAnsi="仿宋" w:eastAsia="仿宋"/>
            <w:sz w:val="28"/>
            <w:szCs w:val="28"/>
            <w:lang w:val="en-US" w:eastAsia="zh-Hans"/>
          </w:rPr>
          <w:t>能力</w:t>
        </w:r>
      </w:ins>
      <w:ins w:id="156" w:author="卡西莫多" w:date="2022-07-25T09:54:07Z">
        <w:r>
          <w:rPr>
            <w:rFonts w:hint="eastAsia" w:ascii="仿宋" w:hAnsi="仿宋" w:eastAsia="仿宋"/>
            <w:sz w:val="28"/>
            <w:szCs w:val="28"/>
            <w:lang w:val="en-US" w:eastAsia="zh-Hans"/>
          </w:rPr>
          <w:t>的</w:t>
        </w:r>
      </w:ins>
      <w:ins w:id="157" w:author="卡西莫多" w:date="2022-07-25T09:53:59Z">
        <w:r>
          <w:rPr>
            <w:rFonts w:hint="eastAsia" w:ascii="仿宋" w:hAnsi="仿宋" w:eastAsia="仿宋"/>
            <w:sz w:val="28"/>
            <w:szCs w:val="28"/>
            <w:lang w:val="en-US" w:eastAsia="zh-Hans"/>
          </w:rPr>
          <w:t>局限性</w:t>
        </w:r>
      </w:ins>
      <w:ins w:id="158" w:author="卡西莫多" w:date="2022-07-25T09:53:40Z">
        <w:r>
          <w:rPr>
            <w:rFonts w:hint="eastAsia" w:ascii="仿宋" w:hAnsi="仿宋" w:eastAsia="仿宋"/>
            <w:sz w:val="28"/>
            <w:szCs w:val="28"/>
            <w:lang w:val="en-US" w:eastAsia="zh-Hans"/>
          </w:rPr>
          <w:t>不在</w:t>
        </w:r>
      </w:ins>
      <w:ins w:id="159" w:author="卡西莫多" w:date="2022-07-25T09:53:42Z">
        <w:r>
          <w:rPr>
            <w:rFonts w:hint="eastAsia" w:ascii="仿宋" w:hAnsi="仿宋" w:eastAsia="仿宋"/>
            <w:sz w:val="28"/>
            <w:szCs w:val="28"/>
            <w:lang w:val="en-US" w:eastAsia="zh-Hans"/>
          </w:rPr>
          <w:t>此</w:t>
        </w:r>
      </w:ins>
      <w:ins w:id="160" w:author="卡西莫多" w:date="2022-07-25T09:53:43Z">
        <w:r>
          <w:rPr>
            <w:rFonts w:hint="eastAsia" w:ascii="仿宋" w:hAnsi="仿宋" w:eastAsia="仿宋"/>
            <w:sz w:val="28"/>
            <w:szCs w:val="28"/>
            <w:lang w:val="en-US" w:eastAsia="zh-Hans"/>
          </w:rPr>
          <w:t>问题</w:t>
        </w:r>
      </w:ins>
      <w:ins w:id="161" w:author="卡西莫多" w:date="2022-07-25T09:53:44Z">
        <w:r>
          <w:rPr>
            <w:rFonts w:hint="eastAsia" w:ascii="仿宋" w:hAnsi="仿宋" w:eastAsia="仿宋"/>
            <w:sz w:val="28"/>
            <w:szCs w:val="28"/>
            <w:lang w:val="en-US" w:eastAsia="zh-Hans"/>
          </w:rPr>
          <w:t>中</w:t>
        </w:r>
      </w:ins>
      <w:ins w:id="162" w:author="卡西莫多" w:date="2022-07-25T09:53:44Z">
        <w:r>
          <w:rPr>
            <w:rFonts w:hint="default" w:ascii="仿宋" w:hAnsi="仿宋" w:eastAsia="仿宋"/>
            <w:sz w:val="28"/>
            <w:szCs w:val="28"/>
            <w:lang w:eastAsia="zh-Hans"/>
          </w:rPr>
          <w:t>）</w:t>
        </w:r>
      </w:ins>
      <w:ins w:id="163" w:author="赵卓妍" w:date="2022-07-19T18:22:00Z">
        <w:r>
          <w:rPr>
            <w:rFonts w:hint="eastAsia" w:ascii="仿宋" w:hAnsi="仿宋" w:eastAsia="仿宋"/>
            <w:sz w:val="28"/>
            <w:szCs w:val="28"/>
          </w:rPr>
          <w:t>，或存在侵犯第三方知识产权情形的，甲方有权解除本合同，要求乙方退还全部款项，并向甲方承担合同总金额2</w:t>
        </w:r>
      </w:ins>
      <w:ins w:id="164" w:author="赵卓妍" w:date="2022-07-19T18:22:00Z">
        <w:r>
          <w:rPr>
            <w:rFonts w:ascii="仿宋" w:hAnsi="仿宋" w:eastAsia="仿宋"/>
            <w:sz w:val="28"/>
            <w:szCs w:val="28"/>
          </w:rPr>
          <w:t>0</w:t>
        </w:r>
      </w:ins>
      <w:ins w:id="165" w:author="赵卓妍" w:date="2022-07-19T18:22:00Z">
        <w:r>
          <w:rPr>
            <w:rFonts w:hint="eastAsia" w:ascii="仿宋" w:hAnsi="仿宋" w:eastAsia="仿宋"/>
            <w:sz w:val="28"/>
            <w:szCs w:val="28"/>
          </w:rPr>
          <w:t>%的违约金，如违约金不足以弥补甲方因此所遭受的全部损失，乙方还应全额赔偿</w:t>
        </w:r>
      </w:ins>
      <w:r>
        <w:rPr>
          <w:rFonts w:hint="eastAsia" w:ascii="仿宋" w:hAnsi="仿宋" w:eastAsia="仿宋"/>
          <w:sz w:val="28"/>
          <w:szCs w:val="28"/>
        </w:rPr>
        <w:t>。</w:t>
      </w:r>
    </w:p>
    <w:p>
      <w:pPr>
        <w:pStyle w:val="23"/>
        <w:ind w:left="560" w:leftChars="0" w:hanging="560" w:hangingChars="200"/>
        <w:rPr>
          <w:ins w:id="166" w:author="赵卓妍" w:date="2022-07-19T18:22:00Z"/>
          <w:del w:id="167" w:author="卡西莫多" w:date="2022-07-25T10:44:59Z"/>
          <w:rFonts w:ascii="仿宋" w:hAnsi="仿宋" w:eastAsia="仿宋"/>
          <w:sz w:val="28"/>
          <w:szCs w:val="28"/>
        </w:rPr>
      </w:pPr>
      <w:ins w:id="168" w:author="赵卓妍" w:date="2022-07-19T18:22:00Z">
        <w:r>
          <w:rPr>
            <w:rFonts w:hint="eastAsia" w:ascii="仿宋" w:hAnsi="仿宋" w:eastAsia="仿宋"/>
            <w:sz w:val="28"/>
            <w:szCs w:val="28"/>
          </w:rPr>
          <w:t>6</w:t>
        </w:r>
      </w:ins>
      <w:ins w:id="169" w:author="赵卓妍" w:date="2022-07-19T18:22:00Z">
        <w:r>
          <w:rPr>
            <w:rFonts w:ascii="仿宋" w:hAnsi="仿宋" w:eastAsia="仿宋"/>
            <w:sz w:val="28"/>
            <w:szCs w:val="28"/>
          </w:rPr>
          <w:t>.4</w:t>
        </w:r>
      </w:ins>
      <w:ins w:id="170" w:author="赵卓妍" w:date="2022-07-19T18:22:00Z">
        <w:r>
          <w:rPr>
            <w:rFonts w:hint="eastAsia" w:ascii="仿宋" w:hAnsi="仿宋" w:eastAsia="仿宋"/>
            <w:sz w:val="28"/>
            <w:szCs w:val="28"/>
          </w:rPr>
          <w:t>免费质保期内</w:t>
        </w:r>
      </w:ins>
      <w:ins w:id="171" w:author="赵卓妍" w:date="2022-07-19T18:22:00Z">
        <w:r>
          <w:rPr>
            <w:rFonts w:ascii="仿宋" w:hAnsi="仿宋" w:eastAsia="仿宋"/>
            <w:sz w:val="28"/>
            <w:szCs w:val="28"/>
          </w:rPr>
          <w:t>，如乙方提供的</w:t>
        </w:r>
      </w:ins>
      <w:ins w:id="172" w:author="赵卓妍" w:date="2022-07-19T18:22:00Z">
        <w:r>
          <w:rPr>
            <w:rFonts w:hint="eastAsia" w:ascii="仿宋" w:hAnsi="仿宋" w:eastAsia="仿宋"/>
            <w:sz w:val="28"/>
            <w:szCs w:val="28"/>
          </w:rPr>
          <w:t>软件</w:t>
        </w:r>
      </w:ins>
      <w:ins w:id="173" w:author="赵卓妍" w:date="2022-07-19T18:22:00Z">
        <w:r>
          <w:rPr>
            <w:rFonts w:ascii="仿宋" w:hAnsi="仿宋" w:eastAsia="仿宋"/>
            <w:sz w:val="28"/>
            <w:szCs w:val="28"/>
          </w:rPr>
          <w:t>产品</w:t>
        </w:r>
      </w:ins>
      <w:ins w:id="174" w:author="赵卓妍" w:date="2022-07-19T18:22:00Z">
        <w:del w:id="175" w:author="卡西莫多" w:date="2022-07-25T09:55:38Z">
          <w:r>
            <w:rPr>
              <w:rFonts w:ascii="仿宋" w:hAnsi="仿宋" w:eastAsia="仿宋"/>
              <w:sz w:val="28"/>
              <w:szCs w:val="28"/>
            </w:rPr>
            <w:delText>或服务</w:delText>
          </w:r>
        </w:del>
      </w:ins>
      <w:ins w:id="176" w:author="赵卓妍" w:date="2022-07-19T18:22:00Z">
        <w:r>
          <w:rPr>
            <w:rFonts w:ascii="仿宋" w:hAnsi="仿宋" w:eastAsia="仿宋"/>
            <w:sz w:val="28"/>
            <w:szCs w:val="28"/>
          </w:rPr>
          <w:t>出现瑕疵、质量、故障等问题，乙方应无偿更换</w:t>
        </w:r>
      </w:ins>
      <w:ins w:id="177" w:author="赵卓妍" w:date="2022-07-19T18:22:00Z">
        <w:r>
          <w:rPr>
            <w:rFonts w:hint="eastAsia" w:ascii="仿宋" w:hAnsi="仿宋" w:eastAsia="仿宋"/>
            <w:sz w:val="28"/>
            <w:szCs w:val="28"/>
          </w:rPr>
          <w:t>、</w:t>
        </w:r>
      </w:ins>
      <w:ins w:id="178" w:author="赵卓妍" w:date="2022-07-19T18:22:00Z">
        <w:r>
          <w:rPr>
            <w:rFonts w:ascii="仿宋" w:hAnsi="仿宋" w:eastAsia="仿宋"/>
            <w:sz w:val="28"/>
            <w:szCs w:val="28"/>
          </w:rPr>
          <w:t>修理</w:t>
        </w:r>
      </w:ins>
      <w:ins w:id="179" w:author="赵卓妍" w:date="2022-07-19T18:22:00Z">
        <w:r>
          <w:rPr>
            <w:rFonts w:hint="eastAsia" w:ascii="仿宋" w:hAnsi="仿宋" w:eastAsia="仿宋"/>
            <w:sz w:val="28"/>
            <w:szCs w:val="28"/>
          </w:rPr>
          <w:t>、整改并承担全部</w:t>
        </w:r>
      </w:ins>
      <w:ins w:id="180" w:author="赵卓妍" w:date="2022-07-19T18:22:00Z">
        <w:r>
          <w:rPr>
            <w:rFonts w:ascii="仿宋" w:hAnsi="仿宋" w:eastAsia="仿宋"/>
            <w:sz w:val="28"/>
            <w:szCs w:val="28"/>
          </w:rPr>
          <w:t>费用，如乙方</w:t>
        </w:r>
      </w:ins>
      <w:ins w:id="181" w:author="赵卓妍" w:date="2022-07-19T18:22:00Z">
        <w:r>
          <w:rPr>
            <w:rFonts w:hint="eastAsia" w:ascii="仿宋" w:hAnsi="仿宋" w:eastAsia="仿宋"/>
            <w:sz w:val="28"/>
            <w:szCs w:val="28"/>
          </w:rPr>
          <w:t>拖延整改、</w:t>
        </w:r>
      </w:ins>
      <w:ins w:id="182" w:author="赵卓妍" w:date="2022-07-19T18:22:00Z">
        <w:r>
          <w:rPr>
            <w:rFonts w:ascii="仿宋" w:hAnsi="仿宋" w:eastAsia="仿宋"/>
            <w:sz w:val="28"/>
            <w:szCs w:val="28"/>
          </w:rPr>
          <w:t>拒绝</w:t>
        </w:r>
      </w:ins>
      <w:ins w:id="183" w:author="赵卓妍" w:date="2022-07-19T18:22:00Z">
        <w:r>
          <w:rPr>
            <w:rFonts w:hint="eastAsia" w:ascii="仿宋" w:hAnsi="仿宋" w:eastAsia="仿宋"/>
            <w:sz w:val="28"/>
            <w:szCs w:val="28"/>
          </w:rPr>
          <w:t>整改</w:t>
        </w:r>
      </w:ins>
      <w:ins w:id="184" w:author="赵卓妍" w:date="2022-07-19T18:22:00Z">
        <w:r>
          <w:rPr>
            <w:rFonts w:ascii="仿宋" w:hAnsi="仿宋" w:eastAsia="仿宋"/>
            <w:sz w:val="28"/>
            <w:szCs w:val="28"/>
          </w:rPr>
          <w:t>或无法修复解决故障的，则甲方有权单方解除合同，乙方应退还已支付的全部款项并承担合同总金额20%的违约金，</w:t>
        </w:r>
      </w:ins>
      <w:ins w:id="185" w:author="赵卓妍" w:date="2022-07-19T18:22:00Z">
        <w:r>
          <w:rPr>
            <w:rFonts w:hint="eastAsia" w:ascii="仿宋" w:hAnsi="仿宋" w:eastAsia="仿宋"/>
            <w:sz w:val="28"/>
            <w:szCs w:val="28"/>
          </w:rPr>
          <w:t>违约金不足以弥补甲方</w:t>
        </w:r>
      </w:ins>
      <w:ins w:id="186" w:author="赵卓妍" w:date="2022-07-19T18:22:00Z">
        <w:r>
          <w:rPr>
            <w:rFonts w:ascii="仿宋" w:hAnsi="仿宋" w:eastAsia="仿宋"/>
            <w:sz w:val="28"/>
            <w:szCs w:val="28"/>
          </w:rPr>
          <w:t>因此</w:t>
        </w:r>
      </w:ins>
      <w:ins w:id="187" w:author="赵卓妍" w:date="2022-07-19T18:22:00Z">
        <w:r>
          <w:rPr>
            <w:rFonts w:hint="eastAsia" w:ascii="仿宋" w:hAnsi="仿宋" w:eastAsia="仿宋"/>
            <w:sz w:val="28"/>
            <w:szCs w:val="28"/>
          </w:rPr>
          <w:t>所</w:t>
        </w:r>
      </w:ins>
      <w:ins w:id="188" w:author="赵卓妍" w:date="2022-07-19T18:22:00Z">
        <w:r>
          <w:rPr>
            <w:rFonts w:ascii="仿宋" w:hAnsi="仿宋" w:eastAsia="仿宋"/>
            <w:sz w:val="28"/>
            <w:szCs w:val="28"/>
          </w:rPr>
          <w:t>遭受</w:t>
        </w:r>
      </w:ins>
      <w:ins w:id="189" w:author="赵卓妍" w:date="2022-07-19T18:22:00Z">
        <w:r>
          <w:rPr>
            <w:rFonts w:hint="eastAsia" w:ascii="仿宋" w:hAnsi="仿宋" w:eastAsia="仿宋"/>
            <w:sz w:val="28"/>
            <w:szCs w:val="28"/>
          </w:rPr>
          <w:t>的全部</w:t>
        </w:r>
      </w:ins>
      <w:ins w:id="190" w:author="赵卓妍" w:date="2022-07-19T18:22:00Z">
        <w:r>
          <w:rPr>
            <w:rFonts w:ascii="仿宋" w:hAnsi="仿宋" w:eastAsia="仿宋"/>
            <w:sz w:val="28"/>
            <w:szCs w:val="28"/>
          </w:rPr>
          <w:t>损失，乙方还应</w:t>
        </w:r>
      </w:ins>
      <w:ins w:id="191" w:author="赵卓妍" w:date="2022-07-19T18:22:00Z">
        <w:r>
          <w:rPr>
            <w:rFonts w:hint="eastAsia" w:ascii="仿宋" w:hAnsi="仿宋" w:eastAsia="仿宋"/>
            <w:sz w:val="28"/>
            <w:szCs w:val="28"/>
          </w:rPr>
          <w:t>全额赔偿</w:t>
        </w:r>
      </w:ins>
      <w:ins w:id="192" w:author="赵卓妍" w:date="2022-07-19T18:22:00Z">
        <w:r>
          <w:rPr>
            <w:rFonts w:ascii="仿宋" w:hAnsi="仿宋" w:eastAsia="仿宋"/>
            <w:sz w:val="28"/>
            <w:szCs w:val="28"/>
          </w:rPr>
          <w:t>。</w:t>
        </w:r>
      </w:ins>
    </w:p>
    <w:p>
      <w:pPr>
        <w:pStyle w:val="23"/>
        <w:ind w:left="560" w:leftChars="0" w:hanging="560" w:hangingChars="200"/>
        <w:rPr>
          <w:ins w:id="194" w:author="赵卓妍" w:date="2022-07-19T18:22:00Z"/>
          <w:rFonts w:ascii="仿宋" w:hAnsi="仿宋" w:eastAsia="仿宋"/>
          <w:color w:val="000000" w:themeColor="text1"/>
          <w:sz w:val="28"/>
          <w:szCs w:val="28"/>
          <w14:textFill>
            <w14:solidFill>
              <w14:schemeClr w14:val="tx1"/>
            </w14:solidFill>
          </w14:textFill>
        </w:rPr>
        <w:pPrChange w:id="193" w:author="卡西莫多" w:date="2022-07-25T10:44:59Z">
          <w:pPr>
            <w:pStyle w:val="23"/>
            <w:ind w:left="560" w:leftChars="0" w:hanging="560" w:hangingChars="200"/>
          </w:pPr>
        </w:pPrChange>
      </w:pPr>
      <w:ins w:id="195" w:author="赵卓妍" w:date="2022-07-19T18:22:00Z">
        <w:del w:id="196" w:author="卡西莫多" w:date="2022-07-25T10:44:57Z">
          <w:r>
            <w:rPr>
              <w:rFonts w:hint="eastAsia" w:ascii="仿宋" w:hAnsi="仿宋" w:eastAsia="仿宋"/>
              <w:color w:val="000000" w:themeColor="text1"/>
              <w:sz w:val="28"/>
              <w:szCs w:val="28"/>
              <w14:textFill>
                <w14:solidFill>
                  <w14:schemeClr w14:val="tx1"/>
                </w14:solidFill>
              </w14:textFill>
            </w:rPr>
            <w:delText>6</w:delText>
          </w:r>
        </w:del>
      </w:ins>
      <w:ins w:id="197" w:author="赵卓妍" w:date="2022-07-19T18:22:00Z">
        <w:del w:id="198" w:author="卡西莫多" w:date="2022-07-25T10:44:57Z">
          <w:r>
            <w:rPr>
              <w:rFonts w:ascii="仿宋" w:hAnsi="仿宋" w:eastAsia="仿宋"/>
              <w:color w:val="000000" w:themeColor="text1"/>
              <w:sz w:val="28"/>
              <w:szCs w:val="28"/>
              <w14:textFill>
                <w14:solidFill>
                  <w14:schemeClr w14:val="tx1"/>
                </w14:solidFill>
              </w14:textFill>
            </w:rPr>
            <w:delText>.5最终用户进行需求变更、解除或部分解除、终止项目内容的，甲方在接到最终用户的需求变更确认书、解除或部分解除、终止确认书后，甲方有权根据最终用户的要求以书面通知的方式进行单方面变更、解除或部分解除、终止合同内容，通知到达乙方后即产生变更、解除或终止的效力，甲方对此不承担任何违约责任，乙方应积极配合甲方办理合同变更、解除或终止等相关事宜。</w:delText>
          </w:r>
        </w:del>
      </w:ins>
    </w:p>
    <w:p>
      <w:pPr>
        <w:spacing w:line="240" w:lineRule="atLeast"/>
        <w:ind w:firstLine="0" w:firstLineChars="0"/>
        <w:rPr>
          <w:ins w:id="200" w:author="zzz" w:date="2022-07-20T17:26:28Z"/>
          <w:rFonts w:ascii="仿宋" w:hAnsi="仿宋" w:eastAsia="仿宋" w:cs="宋体"/>
          <w:color w:val="000000"/>
          <w:sz w:val="28"/>
          <w:szCs w:val="28"/>
          <w:rPrChange w:id="201" w:author="卡西莫多" w:date="2022-07-25T10:45:10Z">
            <w:rPr>
              <w:ins w:id="202" w:author="zzz" w:date="2022-07-20T17:26:28Z"/>
              <w:rFonts w:ascii="仿宋" w:hAnsi="仿宋" w:eastAsia="仿宋"/>
              <w:color w:val="000000" w:themeColor="text1"/>
              <w:sz w:val="28"/>
              <w:szCs w:val="28"/>
              <w14:textFill>
                <w14:solidFill>
                  <w14:schemeClr w14:val="tx1"/>
                </w14:solidFill>
              </w14:textFill>
            </w:rPr>
          </w:rPrChange>
        </w:rPr>
        <w:pPrChange w:id="199" w:author="卡西莫多" w:date="2022-07-25T10:45:02Z">
          <w:pPr>
            <w:spacing w:line="240" w:lineRule="atLeast"/>
            <w:ind w:firstLine="560" w:firstLineChars="200"/>
          </w:pPr>
        </w:pPrChange>
      </w:pPr>
      <w:ins w:id="203" w:author="赵卓妍" w:date="2022-07-19T18:22:00Z">
        <w:r>
          <w:rPr>
            <w:rFonts w:hint="eastAsia" w:ascii="仿宋" w:hAnsi="仿宋" w:eastAsia="仿宋"/>
            <w:color w:val="000000" w:themeColor="text1"/>
            <w:sz w:val="28"/>
            <w:szCs w:val="28"/>
            <w14:textFill>
              <w14:solidFill>
                <w14:schemeClr w14:val="tx1"/>
              </w14:solidFill>
            </w14:textFill>
          </w:rPr>
          <w:t>6</w:t>
        </w:r>
      </w:ins>
      <w:ins w:id="204" w:author="赵卓妍" w:date="2022-07-19T18:22:00Z">
        <w:r>
          <w:rPr>
            <w:rFonts w:ascii="仿宋" w:hAnsi="仿宋" w:eastAsia="仿宋"/>
            <w:color w:val="000000" w:themeColor="text1"/>
            <w:sz w:val="28"/>
            <w:szCs w:val="28"/>
            <w14:textFill>
              <w14:solidFill>
                <w14:schemeClr w14:val="tx1"/>
              </w14:solidFill>
            </w14:textFill>
          </w:rPr>
          <w:t>.</w:t>
        </w:r>
      </w:ins>
      <w:ins w:id="205" w:author="赵卓妍" w:date="2022-07-19T18:22:00Z">
        <w:del w:id="206" w:author="卡西莫多" w:date="2022-07-25T10:45:07Z">
          <w:r>
            <w:rPr>
              <w:rFonts w:ascii="仿宋" w:hAnsi="仿宋" w:eastAsia="仿宋"/>
              <w:color w:val="000000" w:themeColor="text1"/>
              <w:sz w:val="28"/>
              <w:szCs w:val="28"/>
              <w:lang w:val="en-US"/>
              <w14:textFill>
                <w14:solidFill>
                  <w14:schemeClr w14:val="tx1"/>
                </w14:solidFill>
              </w14:textFill>
            </w:rPr>
            <w:delText>6</w:delText>
          </w:r>
        </w:del>
      </w:ins>
      <w:ins w:id="207" w:author="卡西莫多" w:date="2022-07-25T10:45:07Z">
        <w:r>
          <w:rPr>
            <w:rFonts w:ascii="仿宋" w:hAnsi="仿宋" w:eastAsia="仿宋"/>
            <w:color w:val="000000" w:themeColor="text1"/>
            <w:sz w:val="28"/>
            <w:szCs w:val="28"/>
            <w14:textFill>
              <w14:solidFill>
                <w14:schemeClr w14:val="tx1"/>
              </w14:solidFill>
            </w14:textFill>
          </w:rPr>
          <w:t>5</w:t>
        </w:r>
      </w:ins>
      <w:ins w:id="208" w:author="卡西莫多" w:date="2022-07-25T10:45:12Z">
        <w:r>
          <w:rPr>
            <w:rFonts w:ascii="仿宋" w:hAnsi="仿宋" w:eastAsia="仿宋"/>
            <w:color w:val="000000" w:themeColor="text1"/>
            <w:sz w:val="28"/>
            <w:szCs w:val="28"/>
            <w14:textFill>
              <w14:solidFill>
                <w14:schemeClr w14:val="tx1"/>
              </w14:solidFill>
            </w14:textFill>
          </w:rPr>
          <w:t xml:space="preserve"> </w:t>
        </w:r>
      </w:ins>
      <w:ins w:id="209" w:author="赵卓妍" w:date="2022-07-19T18:22:00Z">
        <w:r>
          <w:rPr>
            <w:rFonts w:ascii="仿宋" w:hAnsi="仿宋" w:eastAsia="仿宋" w:cs="宋体"/>
            <w:color w:val="000000"/>
            <w:sz w:val="28"/>
            <w:szCs w:val="28"/>
            <w:rPrChange w:id="210" w:author="卡西莫多" w:date="2022-07-25T10:45:10Z">
              <w:rPr>
                <w:rFonts w:ascii="仿宋" w:hAnsi="仿宋" w:eastAsia="仿宋"/>
                <w:color w:val="000000" w:themeColor="text1"/>
                <w:sz w:val="28"/>
                <w:szCs w:val="28"/>
                <w14:textFill>
                  <w14:solidFill>
                    <w14:schemeClr w14:val="tx1"/>
                  </w14:solidFill>
                </w14:textFill>
              </w:rPr>
            </w:rPrChange>
          </w:rPr>
          <w:t>乙方无正当理由单方面</w:t>
        </w:r>
      </w:ins>
      <w:ins w:id="212" w:author="赵卓妍" w:date="2022-07-19T18:22:00Z">
        <w:r>
          <w:rPr>
            <w:rFonts w:hint="default" w:ascii="仿宋" w:hAnsi="仿宋" w:eastAsia="仿宋" w:cs="宋体"/>
            <w:color w:val="000000"/>
            <w:sz w:val="28"/>
            <w:szCs w:val="28"/>
            <w:rPrChange w:id="213" w:author="卡西莫多" w:date="2022-07-25T10:45:10Z">
              <w:rPr>
                <w:rFonts w:hint="eastAsia" w:ascii="仿宋" w:hAnsi="仿宋" w:eastAsia="仿宋"/>
                <w:color w:val="000000" w:themeColor="text1"/>
                <w:sz w:val="28"/>
                <w:szCs w:val="28"/>
                <w14:textFill>
                  <w14:solidFill>
                    <w14:schemeClr w14:val="tx1"/>
                  </w14:solidFill>
                </w14:textFill>
              </w:rPr>
            </w:rPrChange>
          </w:rPr>
          <w:t>解除或</w:t>
        </w:r>
      </w:ins>
      <w:ins w:id="215" w:author="赵卓妍" w:date="2022-07-19T18:22:00Z">
        <w:r>
          <w:rPr>
            <w:rFonts w:ascii="仿宋" w:hAnsi="仿宋" w:eastAsia="仿宋" w:cs="宋体"/>
            <w:color w:val="000000"/>
            <w:sz w:val="28"/>
            <w:szCs w:val="28"/>
            <w:rPrChange w:id="216" w:author="卡西莫多" w:date="2022-07-25T10:45:10Z">
              <w:rPr>
                <w:rFonts w:ascii="仿宋" w:hAnsi="仿宋" w:eastAsia="仿宋"/>
                <w:color w:val="000000" w:themeColor="text1"/>
                <w:sz w:val="28"/>
                <w:szCs w:val="28"/>
                <w14:textFill>
                  <w14:solidFill>
                    <w14:schemeClr w14:val="tx1"/>
                  </w14:solidFill>
                </w14:textFill>
              </w:rPr>
            </w:rPrChange>
          </w:rPr>
          <w:t>终止</w:t>
        </w:r>
      </w:ins>
      <w:ins w:id="218" w:author="赵卓妍" w:date="2022-07-19T18:22:00Z">
        <w:r>
          <w:rPr>
            <w:rFonts w:hint="default" w:ascii="仿宋" w:hAnsi="仿宋" w:eastAsia="仿宋" w:cs="宋体"/>
            <w:color w:val="000000"/>
            <w:sz w:val="28"/>
            <w:szCs w:val="28"/>
            <w:rPrChange w:id="219" w:author="卡西莫多" w:date="2022-07-25T10:45:10Z">
              <w:rPr>
                <w:rFonts w:hint="eastAsia" w:ascii="仿宋" w:hAnsi="仿宋" w:eastAsia="仿宋"/>
                <w:color w:val="000000" w:themeColor="text1"/>
                <w:sz w:val="28"/>
                <w:szCs w:val="28"/>
                <w14:textFill>
                  <w14:solidFill>
                    <w14:schemeClr w14:val="tx1"/>
                  </w14:solidFill>
                </w14:textFill>
              </w:rPr>
            </w:rPrChange>
          </w:rPr>
          <w:t>本</w:t>
        </w:r>
      </w:ins>
      <w:ins w:id="221" w:author="赵卓妍" w:date="2022-07-19T18:22:00Z">
        <w:r>
          <w:rPr>
            <w:rFonts w:ascii="仿宋" w:hAnsi="仿宋" w:eastAsia="仿宋" w:cs="宋体"/>
            <w:color w:val="000000"/>
            <w:sz w:val="28"/>
            <w:szCs w:val="28"/>
            <w:rPrChange w:id="222" w:author="卡西莫多" w:date="2022-07-25T10:45:10Z">
              <w:rPr>
                <w:rFonts w:ascii="仿宋" w:hAnsi="仿宋" w:eastAsia="仿宋"/>
                <w:color w:val="000000" w:themeColor="text1"/>
                <w:sz w:val="28"/>
                <w:szCs w:val="28"/>
                <w14:textFill>
                  <w14:solidFill>
                    <w14:schemeClr w14:val="tx1"/>
                  </w14:solidFill>
                </w14:textFill>
              </w:rPr>
            </w:rPrChange>
          </w:rPr>
          <w:t>合同的，乙方需向甲方一次</w:t>
        </w:r>
      </w:ins>
      <w:ins w:id="224" w:author="卡西莫多" w:date="2022-07-25T10:45:15Z">
        <w:r>
          <w:rPr>
            <w:rFonts w:ascii="仿宋" w:hAnsi="仿宋" w:eastAsia="仿宋" w:cs="宋体"/>
            <w:color w:val="000000"/>
            <w:sz w:val="28"/>
            <w:szCs w:val="28"/>
          </w:rPr>
          <w:tab/>
        </w:r>
      </w:ins>
      <w:ins w:id="225" w:author="卡西莫多" w:date="2022-07-25T10:45:21Z">
        <w:r>
          <w:rPr>
            <w:rFonts w:ascii="仿宋" w:hAnsi="仿宋" w:eastAsia="仿宋" w:cs="宋体"/>
            <w:color w:val="000000"/>
            <w:sz w:val="28"/>
            <w:szCs w:val="28"/>
          </w:rPr>
          <w:t xml:space="preserve"> </w:t>
        </w:r>
      </w:ins>
      <w:ins w:id="226" w:author="赵卓妍" w:date="2022-07-19T18:22:00Z">
        <w:bookmarkStart w:id="12" w:name="_GoBack"/>
        <w:bookmarkEnd w:id="12"/>
        <w:r>
          <w:rPr>
            <w:rFonts w:ascii="仿宋" w:hAnsi="仿宋" w:eastAsia="仿宋" w:cs="宋体"/>
            <w:color w:val="000000"/>
            <w:sz w:val="28"/>
            <w:szCs w:val="28"/>
            <w:rPrChange w:id="227" w:author="卡西莫多" w:date="2022-07-25T10:45:10Z">
              <w:rPr>
                <w:rFonts w:ascii="仿宋" w:hAnsi="仿宋" w:eastAsia="仿宋"/>
                <w:color w:val="000000" w:themeColor="text1"/>
                <w:sz w:val="28"/>
                <w:szCs w:val="28"/>
                <w14:textFill>
                  <w14:solidFill>
                    <w14:schemeClr w14:val="tx1"/>
                  </w14:solidFill>
                </w14:textFill>
              </w:rPr>
            </w:rPrChange>
          </w:rPr>
          <w:t>性退还甲方已支付的所有费用，并向甲方支付合同总价20%作为</w:t>
        </w:r>
      </w:ins>
      <w:ins w:id="229" w:author="卡西莫多" w:date="2022-07-25T10:45:17Z">
        <w:r>
          <w:rPr>
            <w:rFonts w:ascii="仿宋" w:hAnsi="仿宋" w:eastAsia="仿宋" w:cs="宋体"/>
            <w:color w:val="000000"/>
            <w:sz w:val="28"/>
            <w:szCs w:val="28"/>
          </w:rPr>
          <w:tab/>
        </w:r>
      </w:ins>
      <w:ins w:id="230" w:author="卡西莫多" w:date="2022-07-25T10:45:20Z">
        <w:r>
          <w:rPr>
            <w:rFonts w:ascii="仿宋" w:hAnsi="仿宋" w:eastAsia="仿宋" w:cs="宋体"/>
            <w:color w:val="000000"/>
            <w:sz w:val="28"/>
            <w:szCs w:val="28"/>
          </w:rPr>
          <w:t xml:space="preserve"> </w:t>
        </w:r>
      </w:ins>
      <w:ins w:id="231" w:author="赵卓妍" w:date="2022-07-19T18:22:00Z">
        <w:r>
          <w:rPr>
            <w:rFonts w:ascii="仿宋" w:hAnsi="仿宋" w:eastAsia="仿宋" w:cs="宋体"/>
            <w:color w:val="000000"/>
            <w:sz w:val="28"/>
            <w:szCs w:val="28"/>
            <w:rPrChange w:id="232" w:author="卡西莫多" w:date="2022-07-25T10:45:10Z">
              <w:rPr>
                <w:rFonts w:ascii="仿宋" w:hAnsi="仿宋" w:eastAsia="仿宋"/>
                <w:color w:val="000000" w:themeColor="text1"/>
                <w:sz w:val="28"/>
                <w:szCs w:val="28"/>
                <w14:textFill>
                  <w14:solidFill>
                    <w14:schemeClr w14:val="tx1"/>
                  </w14:solidFill>
                </w14:textFill>
              </w:rPr>
            </w:rPrChange>
          </w:rPr>
          <w:t>违约金，</w:t>
        </w:r>
      </w:ins>
      <w:ins w:id="234" w:author="赵卓妍" w:date="2022-07-19T18:22:00Z">
        <w:r>
          <w:rPr>
            <w:rFonts w:hint="default" w:ascii="仿宋" w:hAnsi="仿宋" w:eastAsia="仿宋" w:cs="宋体"/>
            <w:color w:val="000000"/>
            <w:sz w:val="28"/>
            <w:szCs w:val="28"/>
            <w:rPrChange w:id="235" w:author="卡西莫多" w:date="2022-07-25T10:45:10Z">
              <w:rPr>
                <w:rFonts w:hint="eastAsia" w:ascii="仿宋" w:hAnsi="仿宋" w:eastAsia="仿宋"/>
                <w:sz w:val="28"/>
                <w:szCs w:val="28"/>
              </w:rPr>
            </w:rPrChange>
          </w:rPr>
          <w:t>违约金不足以弥补甲方</w:t>
        </w:r>
      </w:ins>
      <w:ins w:id="237" w:author="赵卓妍" w:date="2022-07-19T18:22:00Z">
        <w:r>
          <w:rPr>
            <w:rFonts w:ascii="仿宋" w:hAnsi="仿宋" w:eastAsia="仿宋" w:cs="宋体"/>
            <w:color w:val="000000"/>
            <w:sz w:val="28"/>
            <w:szCs w:val="28"/>
            <w:rPrChange w:id="238" w:author="卡西莫多" w:date="2022-07-25T10:45:10Z">
              <w:rPr>
                <w:rFonts w:ascii="仿宋" w:hAnsi="仿宋" w:eastAsia="仿宋"/>
                <w:sz w:val="28"/>
                <w:szCs w:val="28"/>
              </w:rPr>
            </w:rPrChange>
          </w:rPr>
          <w:t>因此</w:t>
        </w:r>
      </w:ins>
      <w:ins w:id="240" w:author="赵卓妍" w:date="2022-07-19T18:22:00Z">
        <w:r>
          <w:rPr>
            <w:rFonts w:hint="default" w:ascii="仿宋" w:hAnsi="仿宋" w:eastAsia="仿宋" w:cs="宋体"/>
            <w:color w:val="000000"/>
            <w:sz w:val="28"/>
            <w:szCs w:val="28"/>
            <w:rPrChange w:id="241" w:author="卡西莫多" w:date="2022-07-25T10:45:10Z">
              <w:rPr>
                <w:rFonts w:hint="eastAsia" w:ascii="仿宋" w:hAnsi="仿宋" w:eastAsia="仿宋"/>
                <w:sz w:val="28"/>
                <w:szCs w:val="28"/>
              </w:rPr>
            </w:rPrChange>
          </w:rPr>
          <w:t>所</w:t>
        </w:r>
      </w:ins>
      <w:ins w:id="243" w:author="赵卓妍" w:date="2022-07-19T18:22:00Z">
        <w:r>
          <w:rPr>
            <w:rFonts w:ascii="仿宋" w:hAnsi="仿宋" w:eastAsia="仿宋" w:cs="宋体"/>
            <w:color w:val="000000"/>
            <w:sz w:val="28"/>
            <w:szCs w:val="28"/>
            <w:rPrChange w:id="244" w:author="卡西莫多" w:date="2022-07-25T10:45:10Z">
              <w:rPr>
                <w:rFonts w:ascii="仿宋" w:hAnsi="仿宋" w:eastAsia="仿宋"/>
                <w:sz w:val="28"/>
                <w:szCs w:val="28"/>
              </w:rPr>
            </w:rPrChange>
          </w:rPr>
          <w:t>遭受</w:t>
        </w:r>
      </w:ins>
      <w:ins w:id="246" w:author="赵卓妍" w:date="2022-07-19T18:22:00Z">
        <w:r>
          <w:rPr>
            <w:rFonts w:hint="default" w:ascii="仿宋" w:hAnsi="仿宋" w:eastAsia="仿宋" w:cs="宋体"/>
            <w:color w:val="000000"/>
            <w:sz w:val="28"/>
            <w:szCs w:val="28"/>
            <w:rPrChange w:id="247" w:author="卡西莫多" w:date="2022-07-25T10:45:10Z">
              <w:rPr>
                <w:rFonts w:hint="eastAsia" w:ascii="仿宋" w:hAnsi="仿宋" w:eastAsia="仿宋"/>
                <w:sz w:val="28"/>
                <w:szCs w:val="28"/>
              </w:rPr>
            </w:rPrChange>
          </w:rPr>
          <w:t>的全部</w:t>
        </w:r>
      </w:ins>
      <w:ins w:id="249" w:author="赵卓妍" w:date="2022-07-19T18:22:00Z">
        <w:r>
          <w:rPr>
            <w:rFonts w:ascii="仿宋" w:hAnsi="仿宋" w:eastAsia="仿宋" w:cs="宋体"/>
            <w:color w:val="000000"/>
            <w:sz w:val="28"/>
            <w:szCs w:val="28"/>
            <w:rPrChange w:id="250" w:author="卡西莫多" w:date="2022-07-25T10:45:10Z">
              <w:rPr>
                <w:rFonts w:ascii="仿宋" w:hAnsi="仿宋" w:eastAsia="仿宋"/>
                <w:sz w:val="28"/>
                <w:szCs w:val="28"/>
              </w:rPr>
            </w:rPrChange>
          </w:rPr>
          <w:t>损失，乙方还应</w:t>
        </w:r>
      </w:ins>
      <w:ins w:id="252" w:author="赵卓妍" w:date="2022-07-19T18:22:00Z">
        <w:r>
          <w:rPr>
            <w:rFonts w:hint="default" w:ascii="仿宋" w:hAnsi="仿宋" w:eastAsia="仿宋" w:cs="宋体"/>
            <w:color w:val="000000"/>
            <w:sz w:val="28"/>
            <w:szCs w:val="28"/>
            <w:rPrChange w:id="253" w:author="卡西莫多" w:date="2022-07-25T10:45:10Z">
              <w:rPr>
                <w:rFonts w:hint="eastAsia" w:ascii="仿宋" w:hAnsi="仿宋" w:eastAsia="仿宋"/>
                <w:sz w:val="28"/>
                <w:szCs w:val="28"/>
              </w:rPr>
            </w:rPrChange>
          </w:rPr>
          <w:t>全额赔偿</w:t>
        </w:r>
      </w:ins>
      <w:ins w:id="255" w:author="赵卓妍" w:date="2022-07-19T18:22:00Z">
        <w:r>
          <w:rPr>
            <w:rFonts w:ascii="仿宋" w:hAnsi="仿宋" w:eastAsia="仿宋" w:cs="宋体"/>
            <w:color w:val="000000"/>
            <w:sz w:val="28"/>
            <w:szCs w:val="28"/>
            <w:rPrChange w:id="256" w:author="卡西莫多" w:date="2022-07-25T10:45:10Z">
              <w:rPr>
                <w:rFonts w:ascii="仿宋" w:hAnsi="仿宋" w:eastAsia="仿宋"/>
                <w:color w:val="000000" w:themeColor="text1"/>
                <w:sz w:val="28"/>
                <w:szCs w:val="28"/>
                <w14:textFill>
                  <w14:solidFill>
                    <w14:schemeClr w14:val="tx1"/>
                  </w14:solidFill>
                </w14:textFill>
              </w:rPr>
            </w:rPrChange>
          </w:rPr>
          <w:t>。</w:t>
        </w:r>
      </w:ins>
    </w:p>
    <w:p>
      <w:pPr>
        <w:spacing w:line="240" w:lineRule="atLeast"/>
        <w:ind w:firstLine="562" w:firstLineChars="200"/>
        <w:rPr>
          <w:rFonts w:ascii="仿宋" w:hAnsi="仿宋" w:eastAsia="仿宋"/>
          <w:b/>
          <w:sz w:val="28"/>
          <w:szCs w:val="28"/>
        </w:rPr>
      </w:pPr>
      <w:r>
        <w:rPr>
          <w:rFonts w:hint="eastAsia" w:ascii="仿宋" w:hAnsi="仿宋" w:eastAsia="仿宋"/>
          <w:b/>
          <w:sz w:val="28"/>
          <w:szCs w:val="28"/>
        </w:rPr>
        <w:t>七、</w:t>
      </w:r>
      <w:r>
        <w:rPr>
          <w:rFonts w:ascii="仿宋" w:hAnsi="仿宋" w:eastAsia="仿宋"/>
          <w:b/>
          <w:sz w:val="28"/>
          <w:szCs w:val="28"/>
        </w:rPr>
        <w:t>版权</w:t>
      </w:r>
    </w:p>
    <w:p>
      <w:pPr>
        <w:pStyle w:val="23"/>
        <w:ind w:left="560" w:leftChars="0" w:hanging="560" w:hangingChars="200"/>
        <w:rPr>
          <w:rFonts w:ascii="仿宋" w:hAnsi="仿宋" w:eastAsia="仿宋"/>
          <w:color w:val="000000" w:themeColor="text1"/>
          <w:sz w:val="28"/>
          <w:szCs w:val="28"/>
          <w14:textFill>
            <w14:solidFill>
              <w14:schemeClr w14:val="tx1"/>
            </w14:solidFill>
          </w14:textFill>
        </w:rPr>
      </w:pPr>
      <w:r>
        <w:rPr>
          <w:rFonts w:hint="eastAsia" w:ascii="仿宋" w:hAnsi="仿宋" w:eastAsia="仿宋"/>
          <w:color w:val="000000" w:themeColor="text1"/>
          <w:sz w:val="28"/>
          <w:szCs w:val="28"/>
          <w14:textFill>
            <w14:solidFill>
              <w14:schemeClr w14:val="tx1"/>
            </w14:solidFill>
          </w14:textFill>
        </w:rPr>
        <w:t>7.</w:t>
      </w:r>
      <w:r>
        <w:rPr>
          <w:rFonts w:ascii="仿宋" w:hAnsi="仿宋" w:eastAsia="仿宋"/>
          <w:color w:val="000000" w:themeColor="text1"/>
          <w:sz w:val="28"/>
          <w:szCs w:val="28"/>
          <w14:textFill>
            <w14:solidFill>
              <w14:schemeClr w14:val="tx1"/>
            </w14:solidFill>
          </w14:textFill>
        </w:rPr>
        <w:t>1乙方对合同涉及的软件产品及相关文档拥有独立版权</w:t>
      </w:r>
      <w:r>
        <w:rPr>
          <w:rFonts w:hint="eastAsia" w:ascii="仿宋" w:hAnsi="仿宋" w:eastAsia="仿宋"/>
          <w:color w:val="000000" w:themeColor="text1"/>
          <w:sz w:val="28"/>
          <w:szCs w:val="28"/>
          <w14:textFill>
            <w14:solidFill>
              <w14:schemeClr w14:val="tx1"/>
            </w14:solidFill>
          </w14:textFill>
        </w:rPr>
        <w:t>，并授予甲方及最终用户合法、永久的使用权</w:t>
      </w:r>
      <w:r>
        <w:rPr>
          <w:rFonts w:ascii="仿宋" w:hAnsi="仿宋" w:eastAsia="仿宋"/>
          <w:color w:val="000000" w:themeColor="text1"/>
          <w:sz w:val="28"/>
          <w:szCs w:val="28"/>
          <w14:textFill>
            <w14:solidFill>
              <w14:schemeClr w14:val="tx1"/>
            </w14:solidFill>
          </w14:textFill>
        </w:rPr>
        <w:t>。</w:t>
      </w:r>
    </w:p>
    <w:p>
      <w:pPr>
        <w:spacing w:line="240" w:lineRule="atLeast"/>
        <w:ind w:left="560" w:hanging="560" w:hangingChars="200"/>
        <w:rPr>
          <w:ins w:id="258" w:author="赵卓妍" w:date="2022-07-19T18:23:00Z"/>
          <w:rFonts w:ascii="仿宋" w:hAnsi="仿宋" w:eastAsia="仿宋"/>
          <w:b/>
          <w:sz w:val="28"/>
          <w:szCs w:val="28"/>
        </w:rPr>
      </w:pPr>
      <w:r>
        <w:rPr>
          <w:rFonts w:hint="eastAsia" w:ascii="仿宋" w:hAnsi="仿宋" w:eastAsia="仿宋"/>
          <w:color w:val="000000" w:themeColor="text1"/>
          <w:sz w:val="28"/>
          <w:szCs w:val="28"/>
          <w14:textFill>
            <w14:solidFill>
              <w14:schemeClr w14:val="tx1"/>
            </w14:solidFill>
          </w14:textFill>
        </w:rPr>
        <w:t>7.</w:t>
      </w:r>
      <w:r>
        <w:rPr>
          <w:rFonts w:ascii="仿宋" w:hAnsi="仿宋" w:eastAsia="仿宋"/>
          <w:color w:val="000000" w:themeColor="text1"/>
          <w:sz w:val="28"/>
          <w:szCs w:val="28"/>
          <w14:textFill>
            <w14:solidFill>
              <w14:schemeClr w14:val="tx1"/>
            </w14:solidFill>
          </w14:textFill>
        </w:rPr>
        <w:t>2甲方</w:t>
      </w:r>
      <w:r>
        <w:rPr>
          <w:rFonts w:hint="eastAsia" w:ascii="仿宋" w:hAnsi="仿宋" w:eastAsia="仿宋"/>
          <w:color w:val="000000" w:themeColor="text1"/>
          <w:sz w:val="28"/>
          <w:szCs w:val="28"/>
          <w14:textFill>
            <w14:solidFill>
              <w14:schemeClr w14:val="tx1"/>
            </w14:solidFill>
          </w14:textFill>
        </w:rPr>
        <w:t>有权</w:t>
      </w:r>
      <w:r>
        <w:rPr>
          <w:rFonts w:ascii="仿宋" w:hAnsi="仿宋" w:eastAsia="仿宋"/>
          <w:color w:val="000000" w:themeColor="text1"/>
          <w:sz w:val="28"/>
          <w:szCs w:val="28"/>
          <w14:textFill>
            <w14:solidFill>
              <w14:schemeClr w14:val="tx1"/>
            </w14:solidFill>
          </w14:textFill>
        </w:rPr>
        <w:t>对软件</w:t>
      </w:r>
      <w:ins w:id="259" w:author="赵卓妍" w:date="2022-07-19T18:31:00Z">
        <w:del w:id="260" w:author="卡西莫多" w:date="2022-07-25T09:57:52Z">
          <w:r>
            <w:rPr>
              <w:rFonts w:hint="eastAsia" w:ascii="仿宋" w:hAnsi="仿宋" w:eastAsia="仿宋"/>
              <w:color w:val="000000" w:themeColor="text1"/>
              <w:sz w:val="28"/>
              <w:szCs w:val="28"/>
              <w14:textFill>
                <w14:solidFill>
                  <w14:schemeClr w14:val="tx1"/>
                </w14:solidFill>
              </w14:textFill>
            </w:rPr>
            <w:delText>及服务成果</w:delText>
          </w:r>
        </w:del>
      </w:ins>
      <w:r>
        <w:rPr>
          <w:rFonts w:ascii="仿宋" w:hAnsi="仿宋" w:eastAsia="仿宋"/>
          <w:color w:val="000000" w:themeColor="text1"/>
          <w:sz w:val="28"/>
          <w:szCs w:val="28"/>
          <w14:textFill>
            <w14:solidFill>
              <w14:schemeClr w14:val="tx1"/>
            </w14:solidFill>
          </w14:textFill>
        </w:rPr>
        <w:t>自行修改</w:t>
      </w:r>
      <w:r>
        <w:rPr>
          <w:rFonts w:hint="eastAsia" w:ascii="仿宋" w:hAnsi="仿宋" w:eastAsia="仿宋"/>
          <w:color w:val="000000" w:themeColor="text1"/>
          <w:sz w:val="28"/>
          <w:szCs w:val="28"/>
          <w14:textFill>
            <w14:solidFill>
              <w14:schemeClr w14:val="tx1"/>
            </w14:solidFill>
          </w14:textFill>
        </w:rPr>
        <w:t>或对软件</w:t>
      </w:r>
      <w:ins w:id="261" w:author="赵卓妍" w:date="2022-07-19T18:31:00Z">
        <w:del w:id="262" w:author="卡西莫多" w:date="2022-07-25T09:57:57Z">
          <w:r>
            <w:rPr>
              <w:rFonts w:hint="eastAsia" w:ascii="仿宋" w:hAnsi="仿宋" w:eastAsia="仿宋"/>
              <w:color w:val="000000" w:themeColor="text1"/>
              <w:sz w:val="28"/>
              <w:szCs w:val="28"/>
              <w14:textFill>
                <w14:solidFill>
                  <w14:schemeClr w14:val="tx1"/>
                </w14:solidFill>
              </w14:textFill>
            </w:rPr>
            <w:delText>及服务成果</w:delText>
          </w:r>
        </w:del>
      </w:ins>
      <w:r>
        <w:rPr>
          <w:rFonts w:hint="eastAsia" w:ascii="仿宋" w:hAnsi="仿宋" w:eastAsia="仿宋"/>
          <w:color w:val="000000" w:themeColor="text1"/>
          <w:sz w:val="28"/>
          <w:szCs w:val="28"/>
          <w14:textFill>
            <w14:solidFill>
              <w14:schemeClr w14:val="tx1"/>
            </w14:solidFill>
          </w14:textFill>
        </w:rPr>
        <w:t>进行二次开发</w:t>
      </w:r>
      <w:r>
        <w:rPr>
          <w:rFonts w:ascii="仿宋" w:hAnsi="仿宋" w:eastAsia="仿宋"/>
          <w:color w:val="000000" w:themeColor="text1"/>
          <w:sz w:val="28"/>
          <w:szCs w:val="28"/>
          <w14:textFill>
            <w14:solidFill>
              <w14:schemeClr w14:val="tx1"/>
            </w14:solidFill>
          </w14:textFill>
        </w:rPr>
        <w:t>，</w:t>
      </w:r>
      <w:r>
        <w:rPr>
          <w:rFonts w:hint="eastAsia" w:ascii="仿宋" w:hAnsi="仿宋" w:eastAsia="仿宋"/>
          <w:color w:val="000000" w:themeColor="text1"/>
          <w:sz w:val="28"/>
          <w:szCs w:val="28"/>
          <w14:textFill>
            <w14:solidFill>
              <w14:schemeClr w14:val="tx1"/>
            </w14:solidFill>
          </w14:textFill>
        </w:rPr>
        <w:t>并拥有二次开发的所有权及知识产权。</w:t>
      </w:r>
      <w:r>
        <w:rPr>
          <w:rFonts w:ascii="仿宋" w:hAnsi="仿宋" w:eastAsia="仿宋"/>
          <w:b/>
          <w:sz w:val="28"/>
          <w:szCs w:val="28"/>
        </w:rPr>
        <w:t>　</w:t>
      </w:r>
    </w:p>
    <w:p>
      <w:pPr>
        <w:spacing w:line="240" w:lineRule="atLeast"/>
        <w:ind w:left="560" w:hanging="560" w:hangingChars="200"/>
        <w:rPr>
          <w:rFonts w:hint="eastAsia" w:ascii="仿宋" w:hAnsi="仿宋" w:eastAsia="仿宋"/>
          <w:b/>
          <w:sz w:val="28"/>
          <w:szCs w:val="28"/>
        </w:rPr>
      </w:pPr>
      <w:ins w:id="263" w:author="赵卓妍" w:date="2022-07-19T18:23:00Z">
        <w:r>
          <w:rPr>
            <w:rFonts w:hint="eastAsia" w:ascii="仿宋" w:hAnsi="仿宋" w:eastAsia="仿宋"/>
            <w:bCs/>
            <w:sz w:val="28"/>
            <w:szCs w:val="28"/>
          </w:rPr>
          <w:t>7</w:t>
        </w:r>
      </w:ins>
      <w:ins w:id="264" w:author="赵卓妍" w:date="2022-07-19T18:23:00Z">
        <w:r>
          <w:rPr>
            <w:rFonts w:ascii="仿宋" w:hAnsi="仿宋" w:eastAsia="仿宋"/>
            <w:bCs/>
            <w:sz w:val="28"/>
            <w:szCs w:val="28"/>
          </w:rPr>
          <w:t>.3</w:t>
        </w:r>
      </w:ins>
      <w:ins w:id="265" w:author="赵卓妍" w:date="2022-07-19T18:23:00Z">
        <w:r>
          <w:rPr>
            <w:rFonts w:hint="eastAsia" w:ascii="仿宋" w:hAnsi="仿宋" w:eastAsia="仿宋"/>
            <w:color w:val="000000" w:themeColor="text1"/>
            <w:sz w:val="28"/>
            <w:szCs w:val="28"/>
            <w14:textFill>
              <w14:solidFill>
                <w14:schemeClr w14:val="tx1"/>
              </w14:solidFill>
            </w14:textFill>
          </w:rPr>
          <w:t>乙方</w:t>
        </w:r>
      </w:ins>
      <w:ins w:id="266" w:author="赵卓妍" w:date="2022-07-19T18:23:00Z">
        <w:r>
          <w:rPr>
            <w:rFonts w:ascii="仿宋" w:hAnsi="仿宋" w:eastAsia="仿宋"/>
            <w:color w:val="000000" w:themeColor="text1"/>
            <w:sz w:val="28"/>
            <w:szCs w:val="28"/>
            <w14:textFill>
              <w14:solidFill>
                <w14:schemeClr w14:val="tx1"/>
              </w14:solidFill>
            </w14:textFill>
          </w:rPr>
          <w:t>保证该</w:t>
        </w:r>
      </w:ins>
      <w:ins w:id="267" w:author="赵卓妍" w:date="2022-07-19T18:23:00Z">
        <w:r>
          <w:rPr>
            <w:rFonts w:hint="eastAsia" w:ascii="仿宋" w:hAnsi="仿宋" w:eastAsia="仿宋"/>
            <w:color w:val="000000" w:themeColor="text1"/>
            <w:sz w:val="28"/>
            <w:szCs w:val="28"/>
            <w14:textFill>
              <w14:solidFill>
                <w14:schemeClr w14:val="tx1"/>
              </w14:solidFill>
            </w14:textFill>
          </w:rPr>
          <w:t>软件产品</w:t>
        </w:r>
      </w:ins>
      <w:ins w:id="268" w:author="赵卓妍" w:date="2022-07-19T18:31:00Z">
        <w:r>
          <w:rPr>
            <w:rFonts w:hint="eastAsia" w:ascii="仿宋" w:hAnsi="仿宋" w:eastAsia="仿宋"/>
            <w:color w:val="000000" w:themeColor="text1"/>
            <w:sz w:val="28"/>
            <w:szCs w:val="28"/>
            <w14:textFill>
              <w14:solidFill>
                <w14:schemeClr w14:val="tx1"/>
              </w14:solidFill>
            </w14:textFill>
          </w:rPr>
          <w:t>及服务成果</w:t>
        </w:r>
      </w:ins>
      <w:ins w:id="269" w:author="赵卓妍" w:date="2022-07-19T18:23:00Z">
        <w:r>
          <w:rPr>
            <w:rFonts w:hint="eastAsia" w:ascii="仿宋" w:hAnsi="仿宋" w:eastAsia="仿宋"/>
            <w:color w:val="000000" w:themeColor="text1"/>
            <w:sz w:val="28"/>
            <w:szCs w:val="28"/>
            <w14:textFill>
              <w14:solidFill>
                <w14:schemeClr w14:val="tx1"/>
              </w14:solidFill>
            </w14:textFill>
          </w:rPr>
          <w:t>的</w:t>
        </w:r>
      </w:ins>
      <w:ins w:id="270" w:author="赵卓妍" w:date="2022-07-19T18:23:00Z">
        <w:r>
          <w:rPr>
            <w:rFonts w:ascii="仿宋" w:hAnsi="仿宋" w:eastAsia="仿宋"/>
            <w:color w:val="000000" w:themeColor="text1"/>
            <w:sz w:val="28"/>
            <w:szCs w:val="28"/>
            <w14:textFill>
              <w14:solidFill>
                <w14:schemeClr w14:val="tx1"/>
              </w14:solidFill>
            </w14:textFill>
          </w:rPr>
          <w:t>知识产权为乙方</w:t>
        </w:r>
      </w:ins>
      <w:ins w:id="271" w:author="赵卓妍" w:date="2022-07-19T18:23:00Z">
        <w:r>
          <w:rPr>
            <w:rFonts w:hint="eastAsia" w:ascii="仿宋" w:hAnsi="仿宋" w:eastAsia="仿宋"/>
            <w:color w:val="000000" w:themeColor="text1"/>
            <w:sz w:val="28"/>
            <w:szCs w:val="28"/>
            <w14:textFill>
              <w14:solidFill>
                <w14:schemeClr w14:val="tx1"/>
              </w14:solidFill>
            </w14:textFill>
          </w:rPr>
          <w:t>完整</w:t>
        </w:r>
      </w:ins>
      <w:ins w:id="272" w:author="赵卓妍" w:date="2022-07-19T18:23:00Z">
        <w:r>
          <w:rPr>
            <w:rFonts w:ascii="仿宋" w:hAnsi="仿宋" w:eastAsia="仿宋"/>
            <w:color w:val="000000" w:themeColor="text1"/>
            <w:sz w:val="28"/>
            <w:szCs w:val="28"/>
            <w14:textFill>
              <w14:solidFill>
                <w14:schemeClr w14:val="tx1"/>
              </w14:solidFill>
            </w14:textFill>
          </w:rPr>
          <w:t>合法拥有，并保证不侵犯任何第三方知识产权，否则因知识产权侵权引起的侵权及违约责任由乙方自行承担，甲方不承担任何责任。</w:t>
        </w:r>
      </w:ins>
      <w:ins w:id="273" w:author="赵卓妍" w:date="2022-07-19T18:23:00Z">
        <w:r>
          <w:rPr>
            <w:rFonts w:hint="eastAsia" w:ascii="仿宋" w:hAnsi="仿宋" w:eastAsia="仿宋"/>
            <w:color w:val="000000" w:themeColor="text1"/>
            <w:sz w:val="28"/>
            <w:szCs w:val="28"/>
            <w14:textFill>
              <w14:solidFill>
                <w14:schemeClr w14:val="tx1"/>
              </w14:solidFill>
            </w14:textFill>
          </w:rPr>
          <w:t>由此给甲方或最终用户造成任何损失的，甲方有权全额向乙方追偿并要求乙方支付合同总金额2</w:t>
        </w:r>
      </w:ins>
      <w:ins w:id="274" w:author="赵卓妍" w:date="2022-07-19T18:23:00Z">
        <w:r>
          <w:rPr>
            <w:rFonts w:ascii="仿宋" w:hAnsi="仿宋" w:eastAsia="仿宋"/>
            <w:color w:val="000000" w:themeColor="text1"/>
            <w:sz w:val="28"/>
            <w:szCs w:val="28"/>
            <w14:textFill>
              <w14:solidFill>
                <w14:schemeClr w14:val="tx1"/>
              </w14:solidFill>
            </w14:textFill>
          </w:rPr>
          <w:t>0</w:t>
        </w:r>
      </w:ins>
      <w:ins w:id="275" w:author="赵卓妍" w:date="2022-07-19T18:23:00Z">
        <w:r>
          <w:rPr>
            <w:rFonts w:hint="eastAsia" w:ascii="仿宋" w:hAnsi="仿宋" w:eastAsia="仿宋"/>
            <w:color w:val="000000" w:themeColor="text1"/>
            <w:sz w:val="28"/>
            <w:szCs w:val="28"/>
            <w14:textFill>
              <w14:solidFill>
                <w14:schemeClr w14:val="tx1"/>
              </w14:solidFill>
            </w14:textFill>
          </w:rPr>
          <w:t>%的违约金。</w:t>
        </w:r>
      </w:ins>
    </w:p>
    <w:p>
      <w:pPr>
        <w:spacing w:line="240" w:lineRule="atLeast"/>
        <w:ind w:firstLine="562" w:firstLineChars="200"/>
        <w:rPr>
          <w:rFonts w:ascii="仿宋" w:hAnsi="仿宋" w:eastAsia="仿宋"/>
          <w:b/>
          <w:sz w:val="28"/>
          <w:szCs w:val="28"/>
        </w:rPr>
      </w:pPr>
      <w:r>
        <w:rPr>
          <w:rFonts w:hint="eastAsia" w:ascii="仿宋" w:hAnsi="仿宋" w:eastAsia="仿宋"/>
          <w:b/>
          <w:sz w:val="28"/>
          <w:szCs w:val="28"/>
        </w:rPr>
        <w:t>八、</w:t>
      </w:r>
      <w:r>
        <w:rPr>
          <w:rFonts w:ascii="仿宋" w:hAnsi="仿宋" w:eastAsia="仿宋"/>
          <w:b/>
          <w:sz w:val="28"/>
          <w:szCs w:val="28"/>
        </w:rPr>
        <w:t>验收</w:t>
      </w:r>
      <w:r>
        <w:rPr>
          <w:rFonts w:hint="eastAsia" w:ascii="仿宋" w:hAnsi="仿宋" w:eastAsia="仿宋"/>
          <w:b/>
          <w:sz w:val="28"/>
          <w:szCs w:val="28"/>
        </w:rPr>
        <w:t xml:space="preserve"> </w:t>
      </w:r>
      <w:r>
        <w:rPr>
          <w:rFonts w:ascii="仿宋" w:hAnsi="仿宋" w:eastAsia="仿宋"/>
          <w:b/>
          <w:sz w:val="28"/>
          <w:szCs w:val="28"/>
        </w:rPr>
        <w:t xml:space="preserve"> </w:t>
      </w:r>
    </w:p>
    <w:p>
      <w:pPr>
        <w:spacing w:line="360" w:lineRule="auto"/>
        <w:ind w:left="560" w:hanging="560" w:hangingChars="200"/>
        <w:rPr>
          <w:rFonts w:ascii="仿宋" w:hAnsi="仿宋" w:eastAsia="仿宋"/>
          <w:color w:val="000000"/>
          <w:sz w:val="28"/>
          <w:szCs w:val="28"/>
        </w:rPr>
      </w:pPr>
      <w:bookmarkStart w:id="6" w:name="_Hlk497830792"/>
      <w:r>
        <w:rPr>
          <w:rFonts w:hint="eastAsia" w:ascii="仿宋" w:hAnsi="仿宋" w:eastAsia="仿宋"/>
          <w:color w:val="000000"/>
          <w:sz w:val="28"/>
          <w:szCs w:val="28"/>
        </w:rPr>
        <w:t>8.1乙方</w:t>
      </w:r>
      <w:r>
        <w:rPr>
          <w:rFonts w:ascii="仿宋" w:hAnsi="仿宋" w:eastAsia="仿宋"/>
          <w:color w:val="000000"/>
          <w:sz w:val="28"/>
          <w:szCs w:val="28"/>
        </w:rPr>
        <w:t>应在</w:t>
      </w:r>
      <w:r>
        <w:rPr>
          <w:rFonts w:hint="eastAsia" w:ascii="仿宋" w:hAnsi="仿宋" w:eastAsia="仿宋"/>
          <w:color w:val="000000"/>
          <w:sz w:val="28"/>
          <w:szCs w:val="28"/>
        </w:rPr>
        <w:t>软件</w:t>
      </w:r>
      <w:ins w:id="276" w:author="赵卓妍" w:date="2022-07-19T18:32:00Z">
        <w:del w:id="277" w:author="卡西莫多" w:date="2022-07-25T09:58:18Z">
          <w:r>
            <w:rPr>
              <w:rFonts w:hint="eastAsia" w:ascii="仿宋" w:hAnsi="仿宋" w:eastAsia="仿宋"/>
              <w:color w:val="000000" w:themeColor="text1"/>
              <w:sz w:val="28"/>
              <w:szCs w:val="28"/>
              <w14:textFill>
                <w14:solidFill>
                  <w14:schemeClr w14:val="tx1"/>
                </w14:solidFill>
              </w14:textFill>
            </w:rPr>
            <w:delText>及服务成果</w:delText>
          </w:r>
        </w:del>
      </w:ins>
      <w:r>
        <w:rPr>
          <w:rFonts w:hint="eastAsia" w:ascii="仿宋" w:hAnsi="仿宋" w:eastAsia="仿宋"/>
          <w:color w:val="000000"/>
          <w:sz w:val="28"/>
          <w:szCs w:val="28"/>
        </w:rPr>
        <w:t>安装调试完成并试运行满1个月无任何质量问题</w:t>
      </w:r>
      <w:r>
        <w:rPr>
          <w:rFonts w:ascii="仿宋" w:hAnsi="仿宋" w:eastAsia="仿宋"/>
          <w:color w:val="000000"/>
          <w:sz w:val="28"/>
          <w:szCs w:val="28"/>
        </w:rPr>
        <w:t>后</w:t>
      </w:r>
      <w:r>
        <w:rPr>
          <w:rFonts w:hint="eastAsia" w:ascii="仿宋" w:hAnsi="仿宋" w:eastAsia="仿宋"/>
          <w:color w:val="000000"/>
          <w:sz w:val="28"/>
          <w:szCs w:val="28"/>
        </w:rPr>
        <w:t>通知甲方验收，</w:t>
      </w:r>
      <w:ins w:id="278" w:author="赵卓妍" w:date="2022-07-19T18:23:00Z">
        <w:r>
          <w:rPr>
            <w:rFonts w:hint="eastAsia" w:ascii="仿宋" w:hAnsi="仿宋" w:eastAsia="仿宋"/>
            <w:color w:val="000000"/>
            <w:sz w:val="28"/>
            <w:szCs w:val="28"/>
          </w:rPr>
          <w:t>甲方及最终用户经验收合格并签署验收报告，</w:t>
        </w:r>
      </w:ins>
      <w:ins w:id="279" w:author="卡西莫多" w:date="2022-07-25T10:00:00Z">
        <w:r>
          <w:rPr>
            <w:rFonts w:hint="eastAsia" w:ascii="仿宋" w:hAnsi="仿宋" w:eastAsia="仿宋"/>
            <w:color w:val="000000"/>
            <w:sz w:val="28"/>
            <w:szCs w:val="28"/>
            <w:lang w:val="en-US" w:eastAsia="zh-Hans"/>
          </w:rPr>
          <w:t>如超过约定时间</w:t>
        </w:r>
      </w:ins>
      <w:ins w:id="280" w:author="卡西莫多" w:date="2022-07-25T10:00:13Z">
        <w:r>
          <w:rPr>
            <w:rFonts w:hint="default" w:ascii="仿宋" w:hAnsi="仿宋" w:eastAsia="仿宋"/>
            <w:color w:val="000000"/>
            <w:sz w:val="28"/>
            <w:szCs w:val="28"/>
            <w:lang w:eastAsia="zh-Hans"/>
          </w:rPr>
          <w:t>（</w:t>
        </w:r>
      </w:ins>
      <w:ins w:id="281" w:author="卡西莫多" w:date="2022-07-25T10:00:14Z">
        <w:r>
          <w:rPr>
            <w:rFonts w:hint="eastAsia" w:ascii="仿宋" w:hAnsi="仿宋" w:eastAsia="仿宋"/>
            <w:color w:val="000000"/>
            <w:sz w:val="28"/>
            <w:szCs w:val="28"/>
          </w:rPr>
          <w:t>试运行满1个月</w:t>
        </w:r>
      </w:ins>
      <w:ins w:id="282" w:author="卡西莫多" w:date="2022-07-25T10:00:13Z">
        <w:r>
          <w:rPr>
            <w:rFonts w:hint="default" w:ascii="仿宋" w:hAnsi="仿宋" w:eastAsia="仿宋"/>
            <w:color w:val="000000"/>
            <w:sz w:val="28"/>
            <w:szCs w:val="28"/>
            <w:lang w:eastAsia="zh-Hans"/>
          </w:rPr>
          <w:t>）</w:t>
        </w:r>
      </w:ins>
      <w:ins w:id="283" w:author="卡西莫多" w:date="2022-07-25T10:00:21Z">
        <w:r>
          <w:rPr>
            <w:rFonts w:hint="eastAsia" w:ascii="仿宋" w:hAnsi="仿宋" w:eastAsia="仿宋"/>
            <w:color w:val="000000"/>
            <w:sz w:val="28"/>
            <w:szCs w:val="28"/>
            <w:lang w:val="en-US" w:eastAsia="zh-Hans"/>
          </w:rPr>
          <w:t>则</w:t>
        </w:r>
      </w:ins>
      <w:ins w:id="284" w:author="卡西莫多" w:date="2022-07-25T10:00:00Z">
        <w:r>
          <w:rPr>
            <w:rFonts w:hint="eastAsia" w:ascii="仿宋" w:hAnsi="仿宋" w:eastAsia="仿宋"/>
            <w:color w:val="000000"/>
            <w:sz w:val="28"/>
            <w:szCs w:val="28"/>
            <w:lang w:val="en-US" w:eastAsia="zh-Hans"/>
          </w:rPr>
          <w:t>默认甲方验收合格并签署验收报告</w:t>
        </w:r>
      </w:ins>
      <w:ins w:id="285" w:author="卡西莫多" w:date="2022-07-25T10:00:00Z">
        <w:r>
          <w:rPr>
            <w:rFonts w:hint="default" w:ascii="仿宋" w:hAnsi="仿宋" w:eastAsia="仿宋"/>
            <w:color w:val="000000"/>
            <w:sz w:val="28"/>
            <w:szCs w:val="28"/>
            <w:lang w:eastAsia="zh-Hans"/>
          </w:rPr>
          <w:t>，</w:t>
        </w:r>
      </w:ins>
      <w:ins w:id="286" w:author="赵卓妍" w:date="2022-07-19T18:23:00Z">
        <w:r>
          <w:rPr>
            <w:rFonts w:hint="eastAsia" w:ascii="仿宋" w:hAnsi="仿宋" w:eastAsia="仿宋"/>
            <w:color w:val="000000"/>
            <w:sz w:val="28"/>
            <w:szCs w:val="28"/>
          </w:rPr>
          <w:t>验收合格并不免除乙方应承担的产品质量担保义务</w:t>
        </w:r>
      </w:ins>
      <w:r>
        <w:rPr>
          <w:rFonts w:hint="eastAsia" w:ascii="仿宋" w:hAnsi="仿宋" w:eastAsia="仿宋"/>
          <w:color w:val="000000"/>
          <w:sz w:val="28"/>
          <w:szCs w:val="28"/>
        </w:rPr>
        <w:t>。</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8.2</w:t>
      </w:r>
      <w:r>
        <w:rPr>
          <w:rFonts w:ascii="仿宋" w:hAnsi="仿宋" w:eastAsia="仿宋"/>
          <w:color w:val="000000"/>
          <w:sz w:val="28"/>
          <w:szCs w:val="28"/>
        </w:rPr>
        <w:t>验收标准：验收的内容及功能以</w:t>
      </w:r>
      <w:bookmarkStart w:id="7" w:name="_Hlk78992663"/>
      <w:r>
        <w:rPr>
          <w:rFonts w:hint="eastAsia" w:ascii="仿宋" w:hAnsi="仿宋" w:eastAsia="仿宋"/>
          <w:color w:val="000000"/>
          <w:sz w:val="28"/>
          <w:szCs w:val="28"/>
        </w:rPr>
        <w:t>本合同的约定</w:t>
      </w:r>
      <w:bookmarkEnd w:id="7"/>
      <w:r>
        <w:rPr>
          <w:rFonts w:ascii="仿宋" w:hAnsi="仿宋" w:eastAsia="仿宋"/>
          <w:color w:val="000000"/>
          <w:sz w:val="28"/>
          <w:szCs w:val="28"/>
        </w:rPr>
        <w:t>为准</w:t>
      </w:r>
      <w:r>
        <w:rPr>
          <w:rFonts w:hint="eastAsia" w:ascii="仿宋" w:hAnsi="仿宋" w:eastAsia="仿宋"/>
          <w:color w:val="000000"/>
          <w:sz w:val="28"/>
          <w:szCs w:val="28"/>
        </w:rPr>
        <w:t>，</w:t>
      </w:r>
      <w:r>
        <w:rPr>
          <w:rFonts w:ascii="仿宋" w:hAnsi="仿宋" w:eastAsia="仿宋"/>
          <w:color w:val="000000"/>
          <w:sz w:val="28"/>
          <w:szCs w:val="28"/>
        </w:rPr>
        <w:t>见附件</w:t>
      </w:r>
      <w:ins w:id="287" w:author="赵卓妍" w:date="2022-07-19T18:24:00Z">
        <w:r>
          <w:rPr>
            <w:rFonts w:hint="eastAsia" w:ascii="仿宋" w:hAnsi="仿宋" w:eastAsia="仿宋"/>
            <w:color w:val="000000"/>
            <w:sz w:val="28"/>
            <w:szCs w:val="28"/>
          </w:rPr>
          <w:t>一</w:t>
        </w:r>
      </w:ins>
      <w:r>
        <w:rPr>
          <w:rFonts w:ascii="仿宋" w:hAnsi="仿宋" w:eastAsia="仿宋"/>
          <w:color w:val="000000"/>
          <w:sz w:val="28"/>
          <w:szCs w:val="28"/>
        </w:rPr>
        <w:t>。</w:t>
      </w:r>
    </w:p>
    <w:p>
      <w:pPr>
        <w:spacing w:line="240" w:lineRule="atLeast"/>
        <w:ind w:firstLine="562" w:firstLineChars="200"/>
        <w:rPr>
          <w:rFonts w:ascii="仿宋" w:hAnsi="仿宋" w:eastAsia="仿宋"/>
          <w:b/>
          <w:sz w:val="28"/>
          <w:szCs w:val="28"/>
        </w:rPr>
      </w:pPr>
      <w:r>
        <w:rPr>
          <w:rFonts w:hint="eastAsia" w:ascii="仿宋" w:hAnsi="仿宋" w:eastAsia="仿宋"/>
          <w:b/>
          <w:sz w:val="28"/>
          <w:szCs w:val="28"/>
        </w:rPr>
        <w:t>九、</w:t>
      </w:r>
      <w:r>
        <w:rPr>
          <w:rFonts w:ascii="仿宋" w:hAnsi="仿宋" w:eastAsia="仿宋"/>
          <w:b/>
          <w:sz w:val="28"/>
          <w:szCs w:val="28"/>
        </w:rPr>
        <w:t>售后服务和技术支持</w:t>
      </w:r>
    </w:p>
    <w:p>
      <w:pPr>
        <w:spacing w:line="360" w:lineRule="auto"/>
        <w:ind w:left="560" w:hanging="560" w:hangingChars="200"/>
        <w:rPr>
          <w:ins w:id="288" w:author="赵卓妍" w:date="2022-07-19T18:26:00Z"/>
          <w:rFonts w:ascii="仿宋" w:hAnsi="仿宋" w:eastAsia="仿宋"/>
          <w:color w:val="000000"/>
          <w:sz w:val="28"/>
          <w:szCs w:val="28"/>
        </w:rPr>
      </w:pPr>
      <w:bookmarkStart w:id="8" w:name="_Toc51670272"/>
      <w:bookmarkStart w:id="9" w:name="_Toc51667562"/>
      <w:bookmarkStart w:id="10" w:name="_Toc470792875"/>
      <w:bookmarkStart w:id="11" w:name="_Toc69026259"/>
      <w:r>
        <w:rPr>
          <w:rFonts w:hint="eastAsia" w:ascii="仿宋" w:hAnsi="仿宋" w:eastAsia="仿宋"/>
          <w:color w:val="000000"/>
          <w:sz w:val="28"/>
          <w:szCs w:val="28"/>
        </w:rPr>
        <w:t>9.</w:t>
      </w:r>
      <w:r>
        <w:rPr>
          <w:rFonts w:ascii="仿宋" w:hAnsi="仿宋" w:eastAsia="仿宋"/>
          <w:color w:val="000000"/>
          <w:sz w:val="28"/>
          <w:szCs w:val="28"/>
        </w:rPr>
        <w:t>1对于甲方</w:t>
      </w:r>
      <w:ins w:id="289" w:author="赵卓妍" w:date="2022-07-19T18:26:00Z">
        <w:r>
          <w:rPr>
            <w:rFonts w:hint="eastAsia" w:ascii="仿宋" w:hAnsi="仿宋" w:eastAsia="仿宋"/>
            <w:color w:val="000000"/>
            <w:sz w:val="28"/>
            <w:szCs w:val="28"/>
          </w:rPr>
          <w:t>或最终用户</w:t>
        </w:r>
      </w:ins>
      <w:r>
        <w:rPr>
          <w:rFonts w:ascii="仿宋" w:hAnsi="仿宋" w:eastAsia="仿宋"/>
          <w:color w:val="000000"/>
          <w:sz w:val="28"/>
          <w:szCs w:val="28"/>
        </w:rPr>
        <w:t>在使用乙方相关软件产品过程中产生的个性化需求及由此产生的定制化开发要求，甲方应向乙方售后服务机构提出</w:t>
      </w:r>
      <w:ins w:id="290" w:author="卡西莫多" w:date="2022-07-25T10:00:45Z">
        <w:r>
          <w:rPr>
            <w:rFonts w:hint="eastAsia" w:ascii="仿宋" w:hAnsi="仿宋" w:eastAsia="仿宋"/>
            <w:color w:val="000000"/>
            <w:sz w:val="28"/>
            <w:szCs w:val="28"/>
            <w:lang w:val="en-US" w:eastAsia="zh-Hans"/>
          </w:rPr>
          <w:t>并</w:t>
        </w:r>
      </w:ins>
      <w:ins w:id="291" w:author="卡西莫多" w:date="2022-07-25T10:00:46Z">
        <w:r>
          <w:rPr>
            <w:rFonts w:hint="eastAsia" w:ascii="仿宋" w:hAnsi="仿宋" w:eastAsia="仿宋"/>
            <w:color w:val="000000"/>
            <w:sz w:val="28"/>
            <w:szCs w:val="28"/>
            <w:lang w:val="en-US" w:eastAsia="zh-Hans"/>
          </w:rPr>
          <w:t>支付</w:t>
        </w:r>
      </w:ins>
      <w:ins w:id="292" w:author="卡西莫多" w:date="2022-07-25T10:00:48Z">
        <w:r>
          <w:rPr>
            <w:rFonts w:hint="eastAsia" w:ascii="仿宋" w:hAnsi="仿宋" w:eastAsia="仿宋"/>
            <w:color w:val="000000"/>
            <w:sz w:val="28"/>
            <w:szCs w:val="28"/>
            <w:lang w:val="en-US" w:eastAsia="zh-Hans"/>
          </w:rPr>
          <w:t>相关</w:t>
        </w:r>
      </w:ins>
      <w:ins w:id="293" w:author="卡西莫多" w:date="2022-07-25T10:00:49Z">
        <w:r>
          <w:rPr>
            <w:rFonts w:hint="eastAsia" w:ascii="仿宋" w:hAnsi="仿宋" w:eastAsia="仿宋"/>
            <w:color w:val="000000"/>
            <w:sz w:val="28"/>
            <w:szCs w:val="28"/>
            <w:lang w:val="en-US" w:eastAsia="zh-Hans"/>
          </w:rPr>
          <w:t>开发</w:t>
        </w:r>
      </w:ins>
      <w:ins w:id="294" w:author="卡西莫多" w:date="2022-07-25T10:00:50Z">
        <w:r>
          <w:rPr>
            <w:rFonts w:hint="eastAsia" w:ascii="仿宋" w:hAnsi="仿宋" w:eastAsia="仿宋"/>
            <w:color w:val="000000"/>
            <w:sz w:val="28"/>
            <w:szCs w:val="28"/>
            <w:lang w:val="en-US" w:eastAsia="zh-Hans"/>
          </w:rPr>
          <w:t>费用</w:t>
        </w:r>
      </w:ins>
      <w:r>
        <w:rPr>
          <w:rFonts w:ascii="仿宋" w:hAnsi="仿宋" w:eastAsia="仿宋"/>
          <w:color w:val="000000"/>
          <w:sz w:val="28"/>
          <w:szCs w:val="28"/>
        </w:rPr>
        <w:t>。乙方应及时给以评估和答复，必要时另行立项开发。</w:t>
      </w:r>
    </w:p>
    <w:p>
      <w:pPr>
        <w:spacing w:line="360" w:lineRule="auto"/>
        <w:ind w:left="560" w:hanging="560" w:hangingChars="200"/>
        <w:rPr>
          <w:ins w:id="295" w:author="赵卓妍" w:date="2022-07-19T18:26:00Z"/>
          <w:rFonts w:ascii="仿宋" w:hAnsi="仿宋" w:eastAsia="仿宋"/>
          <w:color w:val="000000"/>
          <w:sz w:val="28"/>
          <w:szCs w:val="28"/>
        </w:rPr>
      </w:pPr>
      <w:ins w:id="296" w:author="赵卓妍" w:date="2022-07-19T18:26:00Z">
        <w:r>
          <w:rPr>
            <w:rFonts w:hint="eastAsia" w:ascii="仿宋" w:hAnsi="仿宋" w:eastAsia="仿宋"/>
            <w:color w:val="000000"/>
            <w:sz w:val="28"/>
            <w:szCs w:val="28"/>
          </w:rPr>
          <w:t>9</w:t>
        </w:r>
      </w:ins>
      <w:ins w:id="297" w:author="赵卓妍" w:date="2022-07-19T18:26:00Z">
        <w:r>
          <w:rPr>
            <w:rFonts w:ascii="仿宋" w:hAnsi="仿宋" w:eastAsia="仿宋"/>
            <w:color w:val="000000"/>
            <w:sz w:val="28"/>
            <w:szCs w:val="28"/>
          </w:rPr>
          <w:t>.2乙方承诺对甲方</w:t>
        </w:r>
      </w:ins>
      <w:ins w:id="298" w:author="赵卓妍" w:date="2022-07-19T18:26:00Z">
        <w:r>
          <w:rPr>
            <w:rFonts w:hint="eastAsia" w:ascii="仿宋" w:hAnsi="仿宋" w:eastAsia="仿宋"/>
            <w:color w:val="000000"/>
            <w:sz w:val="28"/>
            <w:szCs w:val="28"/>
          </w:rPr>
          <w:t>及最终用户</w:t>
        </w:r>
      </w:ins>
      <w:ins w:id="299" w:author="赵卓妍" w:date="2022-07-19T18:26:00Z">
        <w:r>
          <w:rPr>
            <w:rFonts w:ascii="仿宋" w:hAnsi="仿宋" w:eastAsia="仿宋"/>
            <w:color w:val="000000"/>
            <w:sz w:val="28"/>
            <w:szCs w:val="28"/>
          </w:rPr>
          <w:t>提供</w:t>
        </w:r>
      </w:ins>
      <w:ins w:id="300" w:author="赵卓妍" w:date="2022-07-19T18:26:00Z">
        <w:r>
          <w:rPr>
            <w:rFonts w:hint="eastAsia" w:ascii="仿宋" w:hAnsi="仿宋" w:eastAsia="仿宋"/>
            <w:color w:val="000000"/>
            <w:sz w:val="28"/>
            <w:szCs w:val="28"/>
          </w:rPr>
          <w:t>7*</w:t>
        </w:r>
      </w:ins>
      <w:ins w:id="301" w:author="赵卓妍" w:date="2022-07-19T18:26:00Z">
        <w:r>
          <w:rPr>
            <w:rFonts w:ascii="仿宋" w:hAnsi="仿宋" w:eastAsia="仿宋"/>
            <w:color w:val="000000"/>
            <w:sz w:val="28"/>
            <w:szCs w:val="28"/>
          </w:rPr>
          <w:t>24小时不间断电话技术支持服务。</w:t>
        </w:r>
      </w:ins>
    </w:p>
    <w:p>
      <w:pPr>
        <w:spacing w:line="360" w:lineRule="auto"/>
        <w:ind w:left="560" w:hanging="560" w:hangingChars="200"/>
        <w:rPr>
          <w:rFonts w:hint="eastAsia" w:ascii="仿宋" w:hAnsi="仿宋" w:eastAsia="仿宋"/>
          <w:color w:val="000000"/>
          <w:sz w:val="28"/>
          <w:szCs w:val="28"/>
        </w:rPr>
      </w:pPr>
      <w:ins w:id="302" w:author="赵卓妍" w:date="2022-07-19T18:26:00Z">
        <w:r>
          <w:rPr>
            <w:rFonts w:hint="eastAsia" w:ascii="仿宋" w:hAnsi="仿宋" w:eastAsia="仿宋"/>
            <w:color w:val="000000"/>
            <w:sz w:val="28"/>
            <w:szCs w:val="28"/>
          </w:rPr>
          <w:t>9.</w:t>
        </w:r>
      </w:ins>
      <w:ins w:id="303" w:author="赵卓妍" w:date="2022-07-19T18:26:00Z">
        <w:r>
          <w:rPr>
            <w:rFonts w:ascii="仿宋" w:hAnsi="仿宋" w:eastAsia="仿宋"/>
            <w:color w:val="000000"/>
            <w:sz w:val="28"/>
            <w:szCs w:val="28"/>
          </w:rPr>
          <w:t>3当出现电话技术支持及远程维护所不能解决的交易系统重大事故时，乙方技术支持人员应当在最短时间内进行现场处理。</w:t>
        </w:r>
      </w:ins>
    </w:p>
    <w:p>
      <w:pPr>
        <w:pStyle w:val="25"/>
        <w:numPr>
          <w:ilvl w:val="0"/>
          <w:numId w:val="2"/>
        </w:numPr>
        <w:spacing w:line="240" w:lineRule="atLeast"/>
        <w:ind w:firstLineChars="0"/>
        <w:rPr>
          <w:rFonts w:ascii="仿宋" w:hAnsi="仿宋" w:eastAsia="仿宋"/>
          <w:b/>
          <w:sz w:val="28"/>
          <w:szCs w:val="28"/>
        </w:rPr>
      </w:pPr>
      <w:r>
        <w:rPr>
          <w:rFonts w:hint="eastAsia" w:ascii="仿宋" w:hAnsi="仿宋" w:eastAsia="仿宋"/>
          <w:b/>
          <w:sz w:val="28"/>
          <w:szCs w:val="28"/>
        </w:rPr>
        <w:t>不可抗力</w:t>
      </w:r>
      <w:bookmarkEnd w:id="8"/>
      <w:bookmarkEnd w:id="9"/>
      <w:bookmarkEnd w:id="10"/>
      <w:bookmarkEnd w:id="11"/>
      <w:r>
        <w:rPr>
          <w:rFonts w:hint="eastAsia" w:ascii="仿宋" w:hAnsi="仿宋" w:eastAsia="仿宋"/>
          <w:b/>
          <w:sz w:val="28"/>
          <w:szCs w:val="28"/>
        </w:rPr>
        <w:t>条款</w:t>
      </w:r>
    </w:p>
    <w:p>
      <w:pPr>
        <w:pStyle w:val="25"/>
        <w:numPr>
          <w:ilvl w:val="0"/>
          <w:numId w:val="3"/>
        </w:numPr>
        <w:adjustRightInd w:val="0"/>
        <w:snapToGrid w:val="0"/>
        <w:ind w:firstLineChars="0"/>
        <w:contextualSpacing/>
        <w:rPr>
          <w:rFonts w:ascii="仿宋" w:hAnsi="仿宋" w:eastAsia="仿宋" w:cs="宋体"/>
          <w:vanish/>
          <w:color w:val="000000" w:themeColor="text1"/>
          <w:sz w:val="28"/>
          <w:szCs w:val="28"/>
          <w14:textFill>
            <w14:solidFill>
              <w14:schemeClr w14:val="tx1"/>
            </w14:solidFill>
          </w14:textFill>
        </w:rPr>
      </w:pP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10.1签约双方任何一方由于不可抗力事故的影响而不能执行合同时，经甲乙双方协商，履约合同的期限应予以延长，延长的期限应相当于事故所影响的时间。</w:t>
      </w:r>
    </w:p>
    <w:p>
      <w:pPr>
        <w:spacing w:line="360" w:lineRule="auto"/>
        <w:ind w:left="560" w:hanging="560" w:hangingChars="200"/>
        <w:rPr>
          <w:ins w:id="304" w:author="赵卓妍" w:date="2022-07-19T18:27:00Z"/>
          <w:rFonts w:ascii="仿宋" w:hAnsi="仿宋" w:eastAsia="仿宋"/>
          <w:color w:val="000000"/>
          <w:sz w:val="28"/>
          <w:szCs w:val="28"/>
        </w:rPr>
      </w:pPr>
      <w:r>
        <w:rPr>
          <w:rFonts w:hint="eastAsia" w:ascii="仿宋" w:hAnsi="仿宋" w:eastAsia="仿宋"/>
          <w:color w:val="000000"/>
          <w:sz w:val="28"/>
          <w:szCs w:val="28"/>
        </w:rPr>
        <w:t>10.</w:t>
      </w:r>
      <w:r>
        <w:rPr>
          <w:rFonts w:ascii="仿宋" w:hAnsi="仿宋" w:eastAsia="仿宋"/>
          <w:color w:val="000000"/>
          <w:sz w:val="28"/>
          <w:szCs w:val="28"/>
        </w:rPr>
        <w:t>2</w:t>
      </w:r>
      <w:r>
        <w:rPr>
          <w:rFonts w:hint="eastAsia" w:ascii="仿宋" w:hAnsi="仿宋" w:eastAsia="仿宋"/>
          <w:color w:val="000000"/>
          <w:sz w:val="28"/>
          <w:szCs w:val="28"/>
        </w:rPr>
        <w:t>由于不可抗力的原因导致不能履行合同的，经双方协调，允许延期履行、部分履行或者不履行合同，并根据情况可部分或全部免予承担违约责任。当事人迟延履行后发生不可抗力的，不能免除责任。</w:t>
      </w:r>
    </w:p>
    <w:p>
      <w:pPr>
        <w:spacing w:line="360" w:lineRule="auto"/>
        <w:ind w:left="560" w:hanging="560" w:hangingChars="200"/>
        <w:rPr>
          <w:rFonts w:hint="eastAsia" w:ascii="仿宋" w:hAnsi="仿宋" w:eastAsia="仿宋"/>
          <w:color w:val="000000"/>
          <w:sz w:val="28"/>
          <w:szCs w:val="28"/>
        </w:rPr>
      </w:pPr>
      <w:ins w:id="305" w:author="赵卓妍" w:date="2022-07-19T18:27:00Z">
        <w:r>
          <w:rPr>
            <w:rFonts w:hint="eastAsia" w:ascii="仿宋" w:hAnsi="仿宋" w:eastAsia="仿宋"/>
            <w:color w:val="000000"/>
            <w:sz w:val="28"/>
            <w:szCs w:val="28"/>
          </w:rPr>
          <w:t>1</w:t>
        </w:r>
      </w:ins>
      <w:ins w:id="306" w:author="赵卓妍" w:date="2022-07-19T18:27:00Z">
        <w:r>
          <w:rPr>
            <w:rFonts w:ascii="仿宋" w:hAnsi="仿宋" w:eastAsia="仿宋"/>
            <w:color w:val="000000"/>
            <w:sz w:val="28"/>
            <w:szCs w:val="28"/>
          </w:rPr>
          <w:t>0.3</w:t>
        </w:r>
      </w:ins>
      <w:ins w:id="307" w:author="赵卓妍" w:date="2022-07-19T18:27:00Z">
        <w:r>
          <w:rPr>
            <w:rFonts w:hint="eastAsia" w:ascii="仿宋" w:hAnsi="仿宋" w:eastAsia="仿宋"/>
            <w:color w:val="000000"/>
            <w:sz w:val="28"/>
            <w:szCs w:val="28"/>
          </w:rPr>
          <w:t>不可抗力事故系指在订立本合同时不能预见、不能避免、不能克服的，并于本合同签订日后出现的，导致本合同全部或者部分不能履行或者不能按时履行的客观情况。受阻一方应在最短的时间内书面通知另一方，并在该不可抗力事件发生后十五日内提供该不可抗力发生的市级以上有关行政管理部门或公证部门出具的证实不可抗力事件发生的证明，如其不能提供该等证明，可根据本合同的规定要求其承担违约责任。声称发生不可抗力导致本合同的履行在客观上成为不可能或不实际的一方，有责任尽一切合理的努力消除或减轻此等不可抗力事件的影响。</w:t>
        </w:r>
      </w:ins>
    </w:p>
    <w:p>
      <w:pPr>
        <w:pStyle w:val="25"/>
        <w:numPr>
          <w:ilvl w:val="0"/>
          <w:numId w:val="2"/>
        </w:numPr>
        <w:spacing w:line="240" w:lineRule="atLeast"/>
        <w:ind w:firstLineChars="0"/>
        <w:rPr>
          <w:rFonts w:ascii="仿宋" w:hAnsi="仿宋" w:eastAsia="仿宋"/>
          <w:b/>
          <w:sz w:val="28"/>
          <w:szCs w:val="28"/>
        </w:rPr>
      </w:pPr>
      <w:r>
        <w:rPr>
          <w:rFonts w:hint="eastAsia" w:ascii="仿宋" w:hAnsi="仿宋" w:eastAsia="仿宋"/>
          <w:b/>
          <w:sz w:val="28"/>
          <w:szCs w:val="28"/>
        </w:rPr>
        <w:t>保密责任</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 xml:space="preserve">11.1乙方对所知晓的有关甲方、甲方关联公司、最终用户或对第三方或其关联公司承担保密义务的商业秘密，乙方应当严格予以保密。乙方承诺在本协议所涉及事项未公开前，乙方有义务不以任何方式泄露，否则应赔偿由此给甲方造成的全部经济损失。 </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 xml:space="preserve">11.2本条所述“商业秘密”，包括但不仅限于A、与项目有关的任何/所有协议、往来传真或邮件；B本合同执行期间乙方接触到的任何甲方及最终用户公司信息和资料，包括但不限于：客户资料、产品、商业计划、行销信息、投资信息、财务状况、工程、技术、知识产权、计算机程序、研究、内部管理制度和措施等资料；C、属于第三方但甲方或最终用户承担保密义务的信息；D、其他尽到审慎义务的人判断应予保密的信息。 </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11.3本条所述“关联公司”，是指控制其、受其控制或与其处于同一主体控制之下的公司。</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11.4本条款规定的保密义务在本协议解除或终止后继续有效。</w:t>
      </w:r>
    </w:p>
    <w:p>
      <w:pPr>
        <w:pStyle w:val="25"/>
        <w:numPr>
          <w:ilvl w:val="0"/>
          <w:numId w:val="2"/>
        </w:numPr>
        <w:spacing w:line="240" w:lineRule="atLeast"/>
        <w:ind w:firstLineChars="0"/>
        <w:rPr>
          <w:rFonts w:ascii="仿宋" w:hAnsi="仿宋" w:eastAsia="仿宋"/>
          <w:b/>
          <w:sz w:val="28"/>
          <w:szCs w:val="28"/>
        </w:rPr>
      </w:pPr>
      <w:r>
        <w:rPr>
          <w:rFonts w:hint="eastAsia" w:ascii="仿宋" w:hAnsi="仿宋" w:eastAsia="仿宋"/>
          <w:b/>
          <w:sz w:val="28"/>
          <w:szCs w:val="28"/>
        </w:rPr>
        <w:t>争议解决方式</w:t>
      </w:r>
      <w:bookmarkEnd w:id="6"/>
    </w:p>
    <w:p>
      <w:pPr>
        <w:pStyle w:val="25"/>
        <w:numPr>
          <w:ilvl w:val="0"/>
          <w:numId w:val="3"/>
        </w:numPr>
        <w:adjustRightInd w:val="0"/>
        <w:snapToGrid w:val="0"/>
        <w:ind w:firstLineChars="0"/>
        <w:contextualSpacing/>
        <w:rPr>
          <w:rFonts w:ascii="仿宋" w:hAnsi="仿宋" w:eastAsia="仿宋" w:cs="宋体"/>
          <w:vanish/>
          <w:color w:val="000000" w:themeColor="text1"/>
          <w:sz w:val="28"/>
          <w:szCs w:val="28"/>
          <w14:textFill>
            <w14:solidFill>
              <w14:schemeClr w14:val="tx1"/>
            </w14:solidFill>
          </w14:textFill>
        </w:rPr>
      </w:pP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12.1所有与本合同或履行本合同有关的争议应友好协商解决。如协商解决不成，双方均有权向</w:t>
      </w:r>
      <w:ins w:id="308" w:author="赵卓妍" w:date="2022-07-19T18:27:00Z">
        <w:del w:id="309" w:author="卡西莫多" w:date="2022-07-25T10:01:36Z">
          <w:r>
            <w:rPr>
              <w:rFonts w:hint="eastAsia" w:ascii="仿宋" w:hAnsi="仿宋" w:eastAsia="仿宋"/>
              <w:color w:val="000000"/>
              <w:sz w:val="28"/>
              <w:szCs w:val="28"/>
              <w:lang w:val="en-US"/>
            </w:rPr>
            <w:delText>甲方所在地有管辖权的</w:delText>
          </w:r>
        </w:del>
      </w:ins>
      <w:ins w:id="310" w:author="卡西莫多" w:date="2022-07-25T10:01:47Z">
        <w:r>
          <w:rPr>
            <w:rFonts w:hint="eastAsia" w:ascii="仿宋" w:hAnsi="仿宋" w:eastAsia="仿宋"/>
            <w:color w:val="000000"/>
            <w:sz w:val="28"/>
            <w:szCs w:val="28"/>
            <w:lang w:val="en-US" w:eastAsia="zh-Hans"/>
          </w:rPr>
          <w:t>青岛市</w:t>
        </w:r>
      </w:ins>
      <w:ins w:id="311" w:author="卡西莫多" w:date="2022-07-25T10:01:48Z">
        <w:r>
          <w:rPr>
            <w:rFonts w:hint="eastAsia" w:ascii="仿宋" w:hAnsi="仿宋" w:eastAsia="仿宋"/>
            <w:color w:val="000000"/>
            <w:sz w:val="28"/>
            <w:szCs w:val="28"/>
            <w:lang w:val="en-US" w:eastAsia="zh-Hans"/>
          </w:rPr>
          <w:t>崂山</w:t>
        </w:r>
      </w:ins>
      <w:ins w:id="312" w:author="卡西莫多" w:date="2022-07-25T10:01:51Z">
        <w:r>
          <w:rPr>
            <w:rFonts w:hint="eastAsia" w:ascii="仿宋" w:hAnsi="仿宋" w:eastAsia="仿宋"/>
            <w:color w:val="000000"/>
            <w:sz w:val="28"/>
            <w:szCs w:val="28"/>
            <w:lang w:val="en-US" w:eastAsia="zh-Hans"/>
          </w:rPr>
          <w:t>区</w:t>
        </w:r>
      </w:ins>
      <w:r>
        <w:rPr>
          <w:rFonts w:hint="eastAsia" w:ascii="仿宋" w:hAnsi="仿宋" w:eastAsia="仿宋"/>
          <w:color w:val="000000"/>
          <w:sz w:val="28"/>
          <w:szCs w:val="28"/>
        </w:rPr>
        <w:t>人民法院起诉。</w:t>
      </w:r>
    </w:p>
    <w:p>
      <w:pPr>
        <w:spacing w:line="360" w:lineRule="auto"/>
        <w:ind w:left="560" w:hanging="560" w:hangingChars="200"/>
        <w:rPr>
          <w:ins w:id="313" w:author="赵卓妍" w:date="2022-07-19T18:27:00Z"/>
          <w:rFonts w:ascii="仿宋" w:hAnsi="仿宋" w:eastAsia="仿宋"/>
          <w:color w:val="000000"/>
          <w:sz w:val="28"/>
          <w:szCs w:val="28"/>
        </w:rPr>
      </w:pPr>
      <w:r>
        <w:rPr>
          <w:rFonts w:hint="eastAsia" w:ascii="仿宋" w:hAnsi="仿宋" w:eastAsia="仿宋"/>
          <w:color w:val="000000"/>
          <w:sz w:val="28"/>
          <w:szCs w:val="28"/>
        </w:rPr>
        <w:t>12.2在争议的处理过程中，除正在进行诉讼的部分外，合同的其他部分将继续履行。</w:t>
      </w:r>
    </w:p>
    <w:p>
      <w:pPr>
        <w:spacing w:line="360" w:lineRule="auto"/>
        <w:ind w:left="560" w:hanging="560" w:hangingChars="200"/>
        <w:rPr>
          <w:rFonts w:hint="eastAsia" w:ascii="仿宋" w:hAnsi="仿宋" w:eastAsia="仿宋"/>
          <w:color w:val="000000"/>
          <w:sz w:val="28"/>
          <w:szCs w:val="28"/>
        </w:rPr>
      </w:pPr>
      <w:ins w:id="314" w:author="赵卓妍" w:date="2022-07-19T18:27:00Z">
        <w:r>
          <w:rPr>
            <w:rFonts w:hint="eastAsia" w:ascii="仿宋" w:hAnsi="仿宋" w:eastAsia="仿宋"/>
            <w:color w:val="000000"/>
            <w:sz w:val="28"/>
            <w:szCs w:val="28"/>
          </w:rPr>
          <w:t>12.3本合同适用中华人民共和国大陆的法律。</w:t>
        </w:r>
      </w:ins>
    </w:p>
    <w:p>
      <w:pPr>
        <w:pStyle w:val="25"/>
        <w:numPr>
          <w:ilvl w:val="0"/>
          <w:numId w:val="2"/>
        </w:numPr>
        <w:spacing w:line="240" w:lineRule="atLeast"/>
        <w:ind w:firstLineChars="0"/>
        <w:rPr>
          <w:rFonts w:ascii="仿宋" w:hAnsi="仿宋" w:eastAsia="仿宋"/>
          <w:b/>
          <w:sz w:val="28"/>
          <w:szCs w:val="28"/>
        </w:rPr>
      </w:pPr>
      <w:r>
        <w:rPr>
          <w:rFonts w:ascii="仿宋" w:hAnsi="仿宋" w:eastAsia="仿宋"/>
          <w:b/>
          <w:sz w:val="28"/>
          <w:szCs w:val="28"/>
        </w:rPr>
        <w:t>其他事项</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13.1</w:t>
      </w:r>
      <w:r>
        <w:rPr>
          <w:rFonts w:ascii="仿宋" w:hAnsi="仿宋" w:eastAsia="仿宋"/>
          <w:color w:val="000000"/>
          <w:sz w:val="28"/>
          <w:szCs w:val="28"/>
        </w:rPr>
        <w:t>本合同自甲乙双方签</w:t>
      </w:r>
      <w:r>
        <w:rPr>
          <w:rFonts w:hint="eastAsia" w:ascii="仿宋" w:hAnsi="仿宋" w:eastAsia="仿宋"/>
          <w:color w:val="000000"/>
          <w:sz w:val="28"/>
          <w:szCs w:val="28"/>
        </w:rPr>
        <w:t>名或盖章</w:t>
      </w:r>
      <w:r>
        <w:rPr>
          <w:rFonts w:ascii="仿宋" w:hAnsi="仿宋" w:eastAsia="仿宋"/>
          <w:color w:val="000000"/>
          <w:sz w:val="28"/>
          <w:szCs w:val="28"/>
        </w:rPr>
        <w:t>之日起生效。</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13.2</w:t>
      </w:r>
      <w:r>
        <w:rPr>
          <w:rFonts w:ascii="仿宋" w:hAnsi="仿宋" w:eastAsia="仿宋"/>
          <w:color w:val="000000"/>
          <w:sz w:val="28"/>
          <w:szCs w:val="28"/>
        </w:rPr>
        <w:t>本合同的修改、变更应通过书面形式，并经协议双方</w:t>
      </w:r>
      <w:r>
        <w:rPr>
          <w:rFonts w:hint="eastAsia" w:ascii="仿宋" w:hAnsi="仿宋" w:eastAsia="仿宋"/>
          <w:color w:val="000000"/>
          <w:sz w:val="28"/>
          <w:szCs w:val="28"/>
        </w:rPr>
        <w:t>签署</w:t>
      </w:r>
      <w:r>
        <w:rPr>
          <w:rFonts w:ascii="仿宋" w:hAnsi="仿宋" w:eastAsia="仿宋"/>
          <w:color w:val="000000"/>
          <w:sz w:val="28"/>
          <w:szCs w:val="28"/>
        </w:rPr>
        <w:t>后生效。</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13.3</w:t>
      </w:r>
      <w:r>
        <w:rPr>
          <w:rFonts w:ascii="仿宋" w:hAnsi="仿宋" w:eastAsia="仿宋"/>
          <w:color w:val="000000"/>
          <w:sz w:val="28"/>
          <w:szCs w:val="28"/>
        </w:rPr>
        <w:t>本合同一式四份，双方各持两份</w:t>
      </w:r>
      <w:r>
        <w:rPr>
          <w:rFonts w:hint="eastAsia" w:ascii="仿宋" w:hAnsi="仿宋" w:eastAsia="仿宋"/>
          <w:color w:val="000000"/>
          <w:sz w:val="28"/>
          <w:szCs w:val="28"/>
        </w:rPr>
        <w:t>，具有同等的法律效力</w:t>
      </w:r>
      <w:r>
        <w:rPr>
          <w:rFonts w:ascii="仿宋" w:hAnsi="仿宋" w:eastAsia="仿宋"/>
          <w:color w:val="000000"/>
          <w:sz w:val="28"/>
          <w:szCs w:val="28"/>
        </w:rPr>
        <w:t>。</w:t>
      </w:r>
    </w:p>
    <w:p>
      <w:pPr>
        <w:widowControl/>
        <w:jc w:val="left"/>
        <w:rPr>
          <w:rFonts w:ascii="仿宋" w:hAnsi="仿宋" w:eastAsia="仿宋"/>
          <w:b/>
          <w:color w:val="000000"/>
          <w:sz w:val="28"/>
          <w:szCs w:val="28"/>
        </w:rPr>
      </w:pPr>
      <w:r>
        <w:rPr>
          <w:rFonts w:ascii="仿宋" w:hAnsi="仿宋" w:eastAsia="仿宋"/>
          <w:b/>
          <w:color w:val="000000"/>
          <w:sz w:val="28"/>
          <w:szCs w:val="28"/>
        </w:rPr>
        <w:br w:type="page"/>
      </w:r>
      <w:r>
        <w:rPr>
          <w:rFonts w:hint="eastAsia" w:ascii="仿宋" w:hAnsi="仿宋" w:eastAsia="仿宋"/>
          <w:b/>
          <w:color w:val="000000"/>
          <w:sz w:val="28"/>
          <w:szCs w:val="28"/>
        </w:rPr>
        <w:t>【以下无正文】</w:t>
      </w:r>
    </w:p>
    <w:p>
      <w:pPr>
        <w:spacing w:line="360" w:lineRule="auto"/>
        <w:ind w:left="560" w:hanging="560" w:hangingChars="200"/>
        <w:rPr>
          <w:rFonts w:ascii="仿宋" w:hAnsi="仿宋" w:eastAsia="仿宋"/>
          <w:color w:val="000000"/>
          <w:sz w:val="28"/>
          <w:szCs w:val="28"/>
        </w:rPr>
      </w:pPr>
    </w:p>
    <w:p>
      <w:pPr>
        <w:spacing w:line="360" w:lineRule="auto"/>
        <w:ind w:left="560" w:hanging="560" w:hangingChars="200"/>
        <w:rPr>
          <w:rFonts w:ascii="仿宋" w:hAnsi="仿宋" w:eastAsia="仿宋"/>
          <w:color w:val="000000"/>
          <w:sz w:val="28"/>
          <w:szCs w:val="28"/>
        </w:rPr>
      </w:pPr>
    </w:p>
    <w:p>
      <w:pPr>
        <w:spacing w:line="360" w:lineRule="auto"/>
        <w:ind w:left="560" w:hanging="560" w:hangingChars="200"/>
        <w:rPr>
          <w:rFonts w:ascii="仿宋" w:hAnsi="仿宋" w:eastAsia="仿宋"/>
          <w:color w:val="000000"/>
          <w:sz w:val="28"/>
          <w:szCs w:val="28"/>
        </w:rPr>
      </w:pPr>
      <w:r>
        <w:rPr>
          <w:rFonts w:ascii="仿宋" w:hAnsi="仿宋" w:eastAsia="仿宋"/>
          <w:color w:val="000000"/>
          <w:sz w:val="28"/>
          <w:szCs w:val="28"/>
        </w:rPr>
        <w:t>甲方(盖章)：                       乙方(盖章)：</w:t>
      </w:r>
    </w:p>
    <w:p>
      <w:pPr>
        <w:spacing w:line="360" w:lineRule="auto"/>
        <w:rPr>
          <w:rFonts w:ascii="仿宋" w:hAnsi="仿宋" w:eastAsia="仿宋"/>
          <w:color w:val="000000"/>
          <w:sz w:val="28"/>
          <w:szCs w:val="28"/>
        </w:rPr>
      </w:pPr>
    </w:p>
    <w:p>
      <w:pPr>
        <w:spacing w:line="360" w:lineRule="auto"/>
        <w:rPr>
          <w:rFonts w:ascii="仿宋" w:hAnsi="仿宋" w:eastAsia="仿宋"/>
          <w:color w:val="000000"/>
          <w:sz w:val="28"/>
          <w:szCs w:val="28"/>
        </w:rPr>
      </w:pPr>
    </w:p>
    <w:p>
      <w:pPr>
        <w:spacing w:line="360" w:lineRule="auto"/>
        <w:rPr>
          <w:rFonts w:ascii="仿宋" w:hAnsi="仿宋" w:eastAsia="仿宋"/>
          <w:color w:val="000000"/>
          <w:sz w:val="28"/>
          <w:szCs w:val="28"/>
        </w:rPr>
      </w:pPr>
      <w:r>
        <w:rPr>
          <w:rFonts w:ascii="仿宋" w:hAnsi="仿宋" w:eastAsia="仿宋"/>
          <w:color w:val="000000"/>
          <w:sz w:val="28"/>
          <w:szCs w:val="28"/>
        </w:rPr>
        <w:t>代表人(签</w:t>
      </w:r>
      <w:r>
        <w:rPr>
          <w:rFonts w:hint="eastAsia" w:ascii="仿宋" w:hAnsi="仿宋" w:eastAsia="仿宋"/>
          <w:color w:val="000000"/>
          <w:sz w:val="28"/>
          <w:szCs w:val="28"/>
        </w:rPr>
        <w:t>名</w:t>
      </w:r>
      <w:r>
        <w:rPr>
          <w:rFonts w:ascii="仿宋" w:hAnsi="仿宋" w:eastAsia="仿宋"/>
          <w:color w:val="000000"/>
          <w:sz w:val="28"/>
          <w:szCs w:val="28"/>
        </w:rPr>
        <w:t>)：                     代表人(签</w:t>
      </w:r>
      <w:r>
        <w:rPr>
          <w:rFonts w:hint="eastAsia" w:ascii="仿宋" w:hAnsi="仿宋" w:eastAsia="仿宋"/>
          <w:color w:val="000000"/>
          <w:sz w:val="28"/>
          <w:szCs w:val="28"/>
        </w:rPr>
        <w:t>名</w:t>
      </w:r>
      <w:r>
        <w:rPr>
          <w:rFonts w:ascii="仿宋" w:hAnsi="仿宋" w:eastAsia="仿宋"/>
          <w:color w:val="000000"/>
          <w:sz w:val="28"/>
          <w:szCs w:val="28"/>
        </w:rPr>
        <w:t>)：</w:t>
      </w:r>
    </w:p>
    <w:p>
      <w:pPr>
        <w:spacing w:line="360" w:lineRule="auto"/>
        <w:ind w:left="560" w:hanging="560" w:hangingChars="200"/>
        <w:rPr>
          <w:rFonts w:ascii="仿宋" w:hAnsi="仿宋" w:eastAsia="仿宋"/>
          <w:color w:val="000000"/>
          <w:sz w:val="28"/>
          <w:szCs w:val="28"/>
        </w:rPr>
      </w:pPr>
      <w:r>
        <w:rPr>
          <w:rFonts w:hint="eastAsia" w:ascii="仿宋" w:hAnsi="仿宋" w:eastAsia="仿宋"/>
          <w:color w:val="000000"/>
          <w:sz w:val="28"/>
          <w:szCs w:val="28"/>
        </w:rPr>
        <w:t>日期:</w:t>
      </w:r>
      <w:r>
        <w:rPr>
          <w:rFonts w:ascii="仿宋" w:hAnsi="仿宋" w:eastAsia="仿宋"/>
          <w:color w:val="000000"/>
          <w:sz w:val="28"/>
          <w:szCs w:val="28"/>
        </w:rPr>
        <w:t xml:space="preserve">                              </w:t>
      </w:r>
      <w:r>
        <w:rPr>
          <w:rFonts w:hint="eastAsia" w:ascii="仿宋" w:hAnsi="仿宋" w:eastAsia="仿宋"/>
          <w:color w:val="000000"/>
          <w:sz w:val="28"/>
          <w:szCs w:val="28"/>
        </w:rPr>
        <w:t>日期：</w:t>
      </w:r>
    </w:p>
    <w:p>
      <w:pPr>
        <w:rPr>
          <w:rFonts w:ascii="宋体" w:hAnsi="宋体" w:eastAsia="宋体"/>
          <w:sz w:val="28"/>
          <w:szCs w:val="28"/>
        </w:rPr>
      </w:pPr>
    </w:p>
    <w:p>
      <w:pPr>
        <w:widowControl/>
        <w:jc w:val="left"/>
        <w:rPr>
          <w:rFonts w:ascii="宋体" w:hAnsi="宋体" w:eastAsia="宋体"/>
          <w:sz w:val="28"/>
          <w:szCs w:val="28"/>
        </w:rPr>
      </w:pPr>
      <w:r>
        <w:rPr>
          <w:rFonts w:ascii="宋体" w:hAnsi="宋体" w:eastAsia="宋体"/>
          <w:sz w:val="28"/>
          <w:szCs w:val="28"/>
        </w:rPr>
        <w:br w:type="page"/>
      </w:r>
    </w:p>
    <w:p>
      <w:pPr>
        <w:pStyle w:val="3"/>
        <w:spacing w:before="120"/>
        <w:rPr>
          <w:rFonts w:ascii="宋体" w:hAnsi="宋体" w:cs="华文细黑"/>
          <w:color w:val="000000"/>
        </w:rPr>
      </w:pPr>
      <w:r>
        <w:rPr>
          <w:rFonts w:hint="eastAsia" w:ascii="宋体" w:hAnsi="宋体" w:cs="华文细黑"/>
          <w:b w:val="0"/>
          <w:color w:val="000000"/>
        </w:rPr>
        <w:t>附件一：验收标准</w:t>
      </w:r>
    </w:p>
    <w:p>
      <w:pPr>
        <w:widowControl/>
        <w:jc w:val="center"/>
        <w:rPr>
          <w:rFonts w:ascii="宋体" w:hAnsi="宋体" w:eastAsia="宋体"/>
          <w:sz w:val="28"/>
          <w:szCs w:val="28"/>
        </w:rPr>
      </w:pPr>
      <w:r>
        <w:rPr>
          <w:rFonts w:hint="eastAsia" w:ascii="宋体" w:hAnsi="宋体" w:eastAsia="宋体"/>
          <w:sz w:val="28"/>
          <w:szCs w:val="28"/>
        </w:rPr>
        <w:t>AI检索支持</w:t>
      </w:r>
    </w:p>
    <w:p>
      <w:pPr>
        <w:widowControl/>
        <w:jc w:val="left"/>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支持政策文本的ElasticSearch检索、支持政策文本的模糊检索、语义检索。（支持百万级毫秒级检索）</w:t>
      </w:r>
    </w:p>
    <w:p>
      <w:pPr>
        <w:widowControl/>
        <w:jc w:val="left"/>
        <w:rPr>
          <w:ins w:id="315" w:author="卡西莫多" w:date="2022-07-25T10:02:23Z"/>
          <w:rFonts w:hint="eastAsia"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支持政策文件内容的政策解读，包括政策文件内容的信息抽取。（政策文件名称、出台背景、出台目的、文件依据、文件执行范围和依据、实施时间、给予情况）</w:t>
      </w:r>
    </w:p>
    <w:p>
      <w:pPr>
        <w:widowControl/>
        <w:jc w:val="left"/>
        <w:rPr>
          <w:rFonts w:ascii="宋体" w:hAnsi="宋体" w:eastAsia="宋体"/>
          <w:sz w:val="28"/>
          <w:szCs w:val="28"/>
        </w:rPr>
      </w:pPr>
      <w:ins w:id="316" w:author="卡西莫多" w:date="2022-07-25T10:02:24Z">
        <w:r>
          <w:rPr>
            <w:rFonts w:hint="default" w:ascii="宋体" w:hAnsi="宋体" w:eastAsia="宋体"/>
            <w:sz w:val="28"/>
            <w:szCs w:val="28"/>
          </w:rPr>
          <w:t>3</w:t>
        </w:r>
      </w:ins>
      <w:ins w:id="317" w:author="卡西莫多" w:date="2022-07-25T10:02:24Z">
        <w:r>
          <w:rPr>
            <w:rFonts w:hint="eastAsia" w:ascii="宋体" w:hAnsi="宋体" w:eastAsia="宋体"/>
            <w:sz w:val="28"/>
            <w:szCs w:val="28"/>
            <w:lang w:val="en-US" w:eastAsia="zh-Hans"/>
          </w:rPr>
          <w:t>.</w:t>
        </w:r>
      </w:ins>
      <w:ins w:id="318" w:author="卡西莫多" w:date="2022-07-25T10:02:44Z">
        <w:r>
          <w:rPr>
            <w:rFonts w:hint="eastAsia" w:ascii="宋体" w:hAnsi="宋体" w:eastAsia="宋体"/>
            <w:sz w:val="28"/>
            <w:szCs w:val="28"/>
            <w:lang w:val="en-US" w:eastAsia="zh-Hans"/>
          </w:rPr>
          <w:t>本</w:t>
        </w:r>
      </w:ins>
      <w:ins w:id="319" w:author="卡西莫多" w:date="2022-07-25T10:02:47Z">
        <w:r>
          <w:rPr>
            <w:rFonts w:hint="eastAsia" w:ascii="宋体" w:hAnsi="宋体" w:eastAsia="宋体"/>
            <w:sz w:val="28"/>
            <w:szCs w:val="28"/>
            <w:lang w:val="en-US" w:eastAsia="zh-Hans"/>
          </w:rPr>
          <w:t>软件产品</w:t>
        </w:r>
      </w:ins>
      <w:ins w:id="320" w:author="卡西莫多" w:date="2022-07-25T10:02:50Z">
        <w:r>
          <w:rPr>
            <w:rFonts w:hint="eastAsia" w:ascii="宋体" w:hAnsi="宋体" w:eastAsia="宋体"/>
            <w:sz w:val="28"/>
            <w:szCs w:val="28"/>
            <w:lang w:val="en-US" w:eastAsia="zh-Hans"/>
          </w:rPr>
          <w:t>仅</w:t>
        </w:r>
      </w:ins>
      <w:ins w:id="321" w:author="卡西莫多" w:date="2022-07-25T10:02:51Z">
        <w:r>
          <w:rPr>
            <w:rFonts w:hint="eastAsia" w:ascii="宋体" w:hAnsi="宋体" w:eastAsia="宋体"/>
            <w:sz w:val="28"/>
            <w:szCs w:val="28"/>
            <w:lang w:val="en-US" w:eastAsia="zh-Hans"/>
          </w:rPr>
          <w:t>支持</w:t>
        </w:r>
      </w:ins>
      <w:ins w:id="322" w:author="卡西莫多" w:date="2022-07-25T10:02:54Z">
        <w:r>
          <w:rPr>
            <w:rFonts w:hint="eastAsia" w:ascii="宋体" w:hAnsi="宋体" w:eastAsia="宋体"/>
            <w:sz w:val="28"/>
            <w:szCs w:val="28"/>
            <w:lang w:val="en-US" w:eastAsia="zh-Hans"/>
          </w:rPr>
          <w:t>对</w:t>
        </w:r>
      </w:ins>
      <w:ins w:id="323" w:author="卡西莫多" w:date="2022-07-25T10:02:55Z">
        <w:r>
          <w:rPr>
            <w:rFonts w:hint="eastAsia" w:ascii="宋体" w:hAnsi="宋体" w:eastAsia="宋体"/>
            <w:sz w:val="28"/>
            <w:szCs w:val="28"/>
            <w:lang w:val="en-US" w:eastAsia="zh-Hans"/>
          </w:rPr>
          <w:t>甲方</w:t>
        </w:r>
      </w:ins>
      <w:ins w:id="324" w:author="卡西莫多" w:date="2022-07-25T10:03:01Z">
        <w:r>
          <w:rPr>
            <w:rFonts w:hint="eastAsia" w:ascii="宋体" w:hAnsi="宋体" w:eastAsia="宋体"/>
            <w:sz w:val="28"/>
            <w:szCs w:val="28"/>
            <w:lang w:val="en-US" w:eastAsia="zh-Hans"/>
          </w:rPr>
          <w:t>提供</w:t>
        </w:r>
      </w:ins>
      <w:ins w:id="325" w:author="卡西莫多" w:date="2022-07-25T10:03:11Z">
        <w:r>
          <w:rPr>
            <w:rFonts w:hint="eastAsia" w:ascii="宋体" w:hAnsi="宋体" w:eastAsia="宋体"/>
            <w:sz w:val="28"/>
            <w:szCs w:val="28"/>
            <w:lang w:val="en-US" w:eastAsia="zh-Hans"/>
          </w:rPr>
          <w:t>产品部署</w:t>
        </w:r>
      </w:ins>
      <w:ins w:id="326" w:author="卡西莫多" w:date="2022-07-25T10:03:12Z">
        <w:r>
          <w:rPr>
            <w:rFonts w:hint="eastAsia" w:ascii="宋体" w:hAnsi="宋体" w:eastAsia="宋体"/>
            <w:sz w:val="28"/>
            <w:szCs w:val="28"/>
            <w:lang w:val="en-US" w:eastAsia="zh-Hans"/>
          </w:rPr>
          <w:t>安装</w:t>
        </w:r>
      </w:ins>
      <w:ins w:id="327" w:author="卡西莫多" w:date="2022-07-25T10:03:13Z">
        <w:r>
          <w:rPr>
            <w:rFonts w:hint="eastAsia" w:ascii="宋体" w:hAnsi="宋体" w:eastAsia="宋体"/>
            <w:sz w:val="28"/>
            <w:szCs w:val="28"/>
            <w:lang w:val="en-US" w:eastAsia="zh-Hans"/>
          </w:rPr>
          <w:t>及</w:t>
        </w:r>
      </w:ins>
      <w:ins w:id="328" w:author="卡西莫多" w:date="2022-07-25T10:03:15Z">
        <w:r>
          <w:rPr>
            <w:rFonts w:hint="eastAsia" w:ascii="宋体" w:hAnsi="宋体" w:eastAsia="宋体"/>
            <w:sz w:val="28"/>
            <w:szCs w:val="28"/>
            <w:lang w:val="en-US" w:eastAsia="zh-Hans"/>
          </w:rPr>
          <w:t>调试</w:t>
        </w:r>
      </w:ins>
      <w:ins w:id="329" w:author="卡西莫多" w:date="2022-07-25T10:03:15Z">
        <w:r>
          <w:rPr>
            <w:rFonts w:hint="default" w:ascii="宋体" w:hAnsi="宋体" w:eastAsia="宋体"/>
            <w:sz w:val="28"/>
            <w:szCs w:val="28"/>
            <w:lang w:eastAsia="zh-Hans"/>
          </w:rPr>
          <w:t>，</w:t>
        </w:r>
      </w:ins>
      <w:ins w:id="330" w:author="卡西莫多" w:date="2022-07-25T10:03:16Z">
        <w:r>
          <w:rPr>
            <w:rFonts w:hint="eastAsia" w:ascii="宋体" w:hAnsi="宋体" w:eastAsia="宋体"/>
            <w:sz w:val="28"/>
            <w:szCs w:val="28"/>
            <w:lang w:val="en-US" w:eastAsia="zh-Hans"/>
          </w:rPr>
          <w:t>不包含</w:t>
        </w:r>
      </w:ins>
      <w:ins w:id="331" w:author="卡西莫多" w:date="2022-07-25T10:03:30Z">
        <w:r>
          <w:rPr>
            <w:rFonts w:hint="eastAsia" w:ascii="宋体" w:hAnsi="宋体" w:eastAsia="宋体"/>
            <w:sz w:val="28"/>
            <w:szCs w:val="28"/>
            <w:lang w:val="en-US" w:eastAsia="zh-Hans"/>
          </w:rPr>
          <w:t>产生的</w:t>
        </w:r>
      </w:ins>
      <w:ins w:id="332" w:author="卡西莫多" w:date="2022-07-25T10:03:17Z">
        <w:r>
          <w:rPr>
            <w:rFonts w:hint="eastAsia" w:ascii="宋体" w:hAnsi="宋体" w:eastAsia="宋体"/>
            <w:sz w:val="28"/>
            <w:szCs w:val="28"/>
            <w:lang w:val="en-US" w:eastAsia="zh-Hans"/>
          </w:rPr>
          <w:t>其他</w:t>
        </w:r>
      </w:ins>
      <w:ins w:id="333" w:author="卡西莫多" w:date="2022-07-25T10:03:20Z">
        <w:r>
          <w:rPr>
            <w:rFonts w:hint="eastAsia" w:ascii="宋体" w:hAnsi="宋体" w:eastAsia="宋体"/>
            <w:sz w:val="28"/>
            <w:szCs w:val="28"/>
            <w:lang w:val="en-US" w:eastAsia="zh-Hans"/>
          </w:rPr>
          <w:t>第三方</w:t>
        </w:r>
      </w:ins>
      <w:ins w:id="334" w:author="卡西莫多" w:date="2022-07-25T10:03:24Z">
        <w:r>
          <w:rPr>
            <w:rFonts w:hint="eastAsia" w:ascii="宋体" w:hAnsi="宋体" w:eastAsia="宋体"/>
            <w:sz w:val="28"/>
            <w:szCs w:val="28"/>
            <w:lang w:val="en-US" w:eastAsia="zh-Hans"/>
          </w:rPr>
          <w:t>环境</w:t>
        </w:r>
      </w:ins>
      <w:ins w:id="335" w:author="卡西莫多" w:date="2022-07-25T10:03:25Z">
        <w:r>
          <w:rPr>
            <w:rFonts w:hint="eastAsia" w:ascii="宋体" w:hAnsi="宋体" w:eastAsia="宋体"/>
            <w:sz w:val="28"/>
            <w:szCs w:val="28"/>
            <w:lang w:val="en-US" w:eastAsia="zh-Hans"/>
          </w:rPr>
          <w:t>或</w:t>
        </w:r>
      </w:ins>
      <w:ins w:id="336" w:author="卡西莫多" w:date="2022-07-25T10:03:27Z">
        <w:r>
          <w:rPr>
            <w:rFonts w:hint="eastAsia" w:ascii="宋体" w:hAnsi="宋体" w:eastAsia="宋体"/>
            <w:sz w:val="28"/>
            <w:szCs w:val="28"/>
            <w:lang w:val="en-US" w:eastAsia="zh-Hans"/>
          </w:rPr>
          <w:t>平台</w:t>
        </w:r>
      </w:ins>
      <w:ins w:id="337" w:author="卡西莫多" w:date="2022-07-25T10:03:32Z">
        <w:r>
          <w:rPr>
            <w:rFonts w:hint="eastAsia" w:ascii="宋体" w:hAnsi="宋体" w:eastAsia="宋体"/>
            <w:sz w:val="28"/>
            <w:szCs w:val="28"/>
            <w:lang w:val="en-US" w:eastAsia="zh-Hans"/>
          </w:rPr>
          <w:t>的</w:t>
        </w:r>
      </w:ins>
      <w:ins w:id="338" w:author="卡西莫多" w:date="2022-07-25T10:03:36Z">
        <w:r>
          <w:rPr>
            <w:rFonts w:hint="eastAsia" w:ascii="宋体" w:hAnsi="宋体" w:eastAsia="宋体"/>
            <w:sz w:val="28"/>
            <w:szCs w:val="28"/>
            <w:lang w:val="en-US" w:eastAsia="zh-Hans"/>
          </w:rPr>
          <w:t>产品部署</w:t>
        </w:r>
      </w:ins>
      <w:ins w:id="339" w:author="卡西莫多" w:date="2022-07-25T10:03:39Z">
        <w:r>
          <w:rPr>
            <w:rFonts w:hint="eastAsia" w:ascii="宋体" w:hAnsi="宋体" w:eastAsia="宋体"/>
            <w:sz w:val="28"/>
            <w:szCs w:val="28"/>
            <w:lang w:val="en-US" w:eastAsia="zh-Hans"/>
          </w:rPr>
          <w:t>安装</w:t>
        </w:r>
      </w:ins>
      <w:ins w:id="340" w:author="卡西莫多" w:date="2022-07-25T10:03:40Z">
        <w:r>
          <w:rPr>
            <w:rFonts w:hint="eastAsia" w:ascii="宋体" w:hAnsi="宋体" w:eastAsia="宋体"/>
            <w:sz w:val="28"/>
            <w:szCs w:val="28"/>
            <w:lang w:val="en-US" w:eastAsia="zh-Hans"/>
          </w:rPr>
          <w:t>及调试</w:t>
        </w:r>
      </w:ins>
      <w:ins w:id="341" w:author="卡西莫多" w:date="2022-07-25T10:03:41Z">
        <w:r>
          <w:rPr>
            <w:rFonts w:hint="default" w:ascii="宋体" w:hAnsi="宋体" w:eastAsia="宋体"/>
            <w:sz w:val="28"/>
            <w:szCs w:val="28"/>
            <w:lang w:eastAsia="zh-Hans"/>
          </w:rPr>
          <w:t>。</w:t>
        </w:r>
      </w:ins>
      <w:ins w:id="342" w:author="卡西莫多" w:date="2022-07-25T10:03:43Z">
        <w:r>
          <w:rPr>
            <w:rFonts w:hint="eastAsia" w:ascii="宋体" w:hAnsi="宋体" w:eastAsia="宋体"/>
            <w:sz w:val="28"/>
            <w:szCs w:val="28"/>
            <w:lang w:val="en-US" w:eastAsia="zh-Hans"/>
          </w:rPr>
          <w:t>如有</w:t>
        </w:r>
      </w:ins>
      <w:ins w:id="343" w:author="卡西莫多" w:date="2022-07-25T10:03:58Z">
        <w:r>
          <w:rPr>
            <w:rFonts w:hint="eastAsia" w:ascii="宋体" w:hAnsi="宋体" w:eastAsia="宋体"/>
            <w:sz w:val="28"/>
            <w:szCs w:val="28"/>
            <w:lang w:val="en-US" w:eastAsia="zh-Hans"/>
          </w:rPr>
          <w:t>另外</w:t>
        </w:r>
      </w:ins>
      <w:ins w:id="344" w:author="卡西莫多" w:date="2022-07-25T10:03:44Z">
        <w:r>
          <w:rPr>
            <w:rFonts w:hint="eastAsia" w:ascii="宋体" w:hAnsi="宋体" w:eastAsia="宋体"/>
            <w:sz w:val="28"/>
            <w:szCs w:val="28"/>
            <w:lang w:val="en-US" w:eastAsia="zh-Hans"/>
          </w:rPr>
          <w:t>需求</w:t>
        </w:r>
      </w:ins>
      <w:ins w:id="345" w:author="卡西莫多" w:date="2022-07-25T10:03:45Z">
        <w:r>
          <w:rPr>
            <w:rFonts w:hint="default" w:ascii="宋体" w:hAnsi="宋体" w:eastAsia="宋体"/>
            <w:sz w:val="28"/>
            <w:szCs w:val="28"/>
            <w:lang w:eastAsia="zh-Hans"/>
          </w:rPr>
          <w:t>，</w:t>
        </w:r>
      </w:ins>
      <w:ins w:id="346" w:author="卡西莫多" w:date="2022-07-25T10:03:50Z">
        <w:r>
          <w:rPr>
            <w:rFonts w:hint="eastAsia" w:ascii="宋体" w:hAnsi="宋体" w:eastAsia="宋体"/>
            <w:sz w:val="28"/>
            <w:szCs w:val="28"/>
            <w:lang w:val="en-US" w:eastAsia="zh-Hans"/>
          </w:rPr>
          <w:t>需支付</w:t>
        </w:r>
      </w:ins>
      <w:ins w:id="347" w:author="卡西莫多" w:date="2022-07-25T10:04:07Z">
        <w:r>
          <w:rPr>
            <w:rFonts w:hint="eastAsia" w:ascii="宋体" w:hAnsi="宋体" w:eastAsia="宋体"/>
            <w:sz w:val="28"/>
            <w:szCs w:val="28"/>
            <w:lang w:val="en-US" w:eastAsia="zh-Hans"/>
          </w:rPr>
          <w:t>本</w:t>
        </w:r>
      </w:ins>
      <w:ins w:id="348" w:author="卡西莫多" w:date="2022-07-25T10:04:08Z">
        <w:r>
          <w:rPr>
            <w:rFonts w:hint="eastAsia" w:ascii="宋体" w:hAnsi="宋体" w:eastAsia="宋体"/>
            <w:sz w:val="28"/>
            <w:szCs w:val="28"/>
            <w:lang w:val="en-US" w:eastAsia="zh-Hans"/>
          </w:rPr>
          <w:t>合同</w:t>
        </w:r>
      </w:ins>
      <w:ins w:id="349" w:author="卡西莫多" w:date="2022-07-25T10:04:10Z">
        <w:r>
          <w:rPr>
            <w:rFonts w:hint="eastAsia" w:ascii="宋体" w:hAnsi="宋体" w:eastAsia="宋体"/>
            <w:sz w:val="28"/>
            <w:szCs w:val="28"/>
            <w:lang w:val="en-US" w:eastAsia="zh-Hans"/>
          </w:rPr>
          <w:t>总</w:t>
        </w:r>
      </w:ins>
      <w:ins w:id="350" w:author="卡西莫多" w:date="2022-07-25T10:04:12Z">
        <w:r>
          <w:rPr>
            <w:rFonts w:hint="eastAsia" w:ascii="宋体" w:hAnsi="宋体" w:eastAsia="宋体"/>
            <w:sz w:val="28"/>
            <w:szCs w:val="28"/>
            <w:lang w:val="en-US" w:eastAsia="zh-Hans"/>
          </w:rPr>
          <w:t>支付</w:t>
        </w:r>
      </w:ins>
      <w:ins w:id="351" w:author="卡西莫多" w:date="2022-07-25T10:04:13Z">
        <w:r>
          <w:rPr>
            <w:rFonts w:hint="eastAsia" w:ascii="宋体" w:hAnsi="宋体" w:eastAsia="宋体"/>
            <w:sz w:val="28"/>
            <w:szCs w:val="28"/>
            <w:lang w:val="en-US" w:eastAsia="zh-Hans"/>
          </w:rPr>
          <w:t>额度的</w:t>
        </w:r>
      </w:ins>
      <w:ins w:id="352" w:author="卡西莫多" w:date="2022-07-25T10:04:14Z">
        <w:r>
          <w:rPr>
            <w:rFonts w:hint="default" w:ascii="宋体" w:hAnsi="宋体" w:eastAsia="宋体"/>
            <w:sz w:val="28"/>
            <w:szCs w:val="28"/>
            <w:lang w:eastAsia="zh-Hans"/>
          </w:rPr>
          <w:t>10</w:t>
        </w:r>
      </w:ins>
      <w:ins w:id="353" w:author="卡西莫多" w:date="2022-07-25T10:04:15Z">
        <w:r>
          <w:rPr>
            <w:rFonts w:hint="default" w:ascii="宋体" w:hAnsi="宋体" w:eastAsia="宋体"/>
            <w:sz w:val="28"/>
            <w:szCs w:val="28"/>
            <w:lang w:eastAsia="zh-Hans"/>
          </w:rPr>
          <w:t>%</w:t>
        </w:r>
      </w:ins>
      <w:ins w:id="354" w:author="卡西莫多" w:date="2022-07-25T10:04:16Z">
        <w:r>
          <w:rPr>
            <w:rFonts w:hint="eastAsia" w:ascii="宋体" w:hAnsi="宋体" w:eastAsia="宋体"/>
            <w:sz w:val="28"/>
            <w:szCs w:val="28"/>
            <w:lang w:val="en-US" w:eastAsia="zh-Hans"/>
          </w:rPr>
          <w:t>费用</w:t>
        </w:r>
      </w:ins>
      <w:ins w:id="355" w:author="卡西莫多" w:date="2022-07-25T10:04:17Z">
        <w:r>
          <w:rPr>
            <w:rFonts w:hint="default" w:ascii="宋体" w:hAnsi="宋体" w:eastAsia="宋体"/>
            <w:sz w:val="28"/>
            <w:szCs w:val="28"/>
            <w:lang w:eastAsia="zh-Hans"/>
          </w:rPr>
          <w:t>。</w:t>
        </w:r>
      </w:ins>
      <w:r>
        <w:rPr>
          <w:rFonts w:ascii="宋体" w:hAnsi="宋体" w:eastAsia="宋体"/>
          <w:sz w:val="28"/>
          <w:szCs w:val="28"/>
        </w:rPr>
        <w:br w:type="page"/>
      </w:r>
    </w:p>
    <w:p>
      <w:pPr>
        <w:pStyle w:val="3"/>
        <w:spacing w:before="120"/>
        <w:rPr>
          <w:rFonts w:ascii="宋体" w:hAnsi="宋体" w:cs="华文细黑"/>
          <w:b w:val="0"/>
          <w:color w:val="000000"/>
        </w:rPr>
      </w:pPr>
      <w:r>
        <w:rPr>
          <w:rFonts w:hint="eastAsia" w:ascii="宋体" w:hAnsi="宋体" w:cs="华文细黑"/>
          <w:b w:val="0"/>
          <w:color w:val="000000"/>
        </w:rPr>
        <w:t>附件二：验收报告</w:t>
      </w:r>
    </w:p>
    <w:p>
      <w:pPr>
        <w:jc w:val="center"/>
        <w:rPr>
          <w:b/>
          <w:color w:val="000000"/>
          <w:sz w:val="36"/>
        </w:rPr>
      </w:pPr>
      <w:r>
        <w:rPr>
          <w:rFonts w:hint="eastAsia"/>
          <w:b/>
          <w:color w:val="000000"/>
          <w:sz w:val="36"/>
        </w:rPr>
        <w:t>数据库AI检索支持软件验收报告</w:t>
      </w:r>
    </w:p>
    <w:p>
      <w:pPr>
        <w:spacing w:line="360" w:lineRule="auto"/>
        <w:rPr>
          <w:rFonts w:ascii="宋体" w:hAnsi="宋体"/>
          <w:spacing w:val="21"/>
          <w:sz w:val="24"/>
        </w:rPr>
      </w:pPr>
      <w:r>
        <w:rPr>
          <w:rFonts w:hint="eastAsia" w:ascii="宋体" w:hAnsi="宋体"/>
          <w:spacing w:val="21"/>
          <w:sz w:val="24"/>
        </w:rPr>
        <w:t>合同编号：</w:t>
      </w:r>
    </w:p>
    <w:p>
      <w:pPr>
        <w:spacing w:line="360" w:lineRule="auto"/>
        <w:rPr>
          <w:rFonts w:ascii="宋体" w:hAnsi="宋体"/>
          <w:spacing w:val="21"/>
          <w:sz w:val="24"/>
        </w:rPr>
      </w:pPr>
      <w:r>
        <w:rPr>
          <w:rFonts w:hint="eastAsia" w:ascii="宋体" w:hAnsi="宋体"/>
          <w:spacing w:val="21"/>
          <w:sz w:val="24"/>
        </w:rPr>
        <w:t>项目名称：</w:t>
      </w:r>
      <w:r>
        <w:rPr>
          <w:rFonts w:ascii="宋体" w:hAnsi="宋体"/>
          <w:spacing w:val="21"/>
          <w:sz w:val="24"/>
        </w:rPr>
        <w:t xml:space="preserve"> </w:t>
      </w:r>
    </w:p>
    <w:p>
      <w:pPr>
        <w:spacing w:line="360" w:lineRule="auto"/>
        <w:rPr>
          <w:rFonts w:ascii="宋体" w:hAnsi="宋体"/>
          <w:spacing w:val="21"/>
          <w:sz w:val="24"/>
        </w:rPr>
      </w:pPr>
      <w:r>
        <w:rPr>
          <w:rFonts w:hint="eastAsia" w:ascii="宋体" w:hAnsi="宋体"/>
          <w:spacing w:val="21"/>
          <w:sz w:val="24"/>
        </w:rPr>
        <w:t>项目阶段：</w:t>
      </w:r>
    </w:p>
    <w:p>
      <w:pPr>
        <w:spacing w:line="360" w:lineRule="auto"/>
        <w:rPr>
          <w:rFonts w:ascii="宋体" w:hAnsi="宋体"/>
          <w:spacing w:val="21"/>
          <w:sz w:val="24"/>
        </w:rPr>
      </w:pPr>
      <w:r>
        <w:rPr>
          <w:rFonts w:hint="eastAsia" w:ascii="宋体" w:hAnsi="宋体"/>
          <w:spacing w:val="21"/>
          <w:sz w:val="24"/>
        </w:rPr>
        <w:t>合同甲方：深圳竹云科技股份有限公司</w:t>
      </w:r>
    </w:p>
    <w:p>
      <w:pPr>
        <w:spacing w:line="360" w:lineRule="auto"/>
        <w:rPr>
          <w:rFonts w:ascii="宋体" w:hAnsi="宋体"/>
          <w:spacing w:val="21"/>
          <w:sz w:val="24"/>
        </w:rPr>
      </w:pPr>
      <w:r>
        <w:rPr>
          <w:rFonts w:hint="eastAsia" w:ascii="宋体" w:hAnsi="宋体"/>
          <w:spacing w:val="21"/>
          <w:sz w:val="24"/>
        </w:rPr>
        <w:t>合同乙方：自然语义（青岛）科技有限公司</w:t>
      </w:r>
    </w:p>
    <w:p>
      <w:pPr>
        <w:spacing w:line="360" w:lineRule="auto"/>
        <w:rPr>
          <w:rFonts w:ascii="宋体" w:hAnsi="宋体"/>
          <w:spacing w:val="21"/>
          <w:sz w:val="24"/>
        </w:rPr>
      </w:pPr>
      <w:r>
        <w:rPr>
          <w:rFonts w:hint="eastAsia" w:ascii="宋体" w:hAnsi="宋体"/>
          <w:spacing w:val="21"/>
          <w:sz w:val="24"/>
        </w:rPr>
        <w:t>合同签署日期：</w:t>
      </w:r>
    </w:p>
    <w:p>
      <w:pPr>
        <w:spacing w:line="360" w:lineRule="auto"/>
        <w:rPr>
          <w:rFonts w:ascii="宋体" w:hAnsi="宋体"/>
          <w:spacing w:val="21"/>
          <w:sz w:val="24"/>
        </w:rPr>
      </w:pPr>
    </w:p>
    <w:p>
      <w:pPr>
        <w:spacing w:line="480" w:lineRule="auto"/>
        <w:rPr>
          <w:rFonts w:ascii="宋体" w:hAnsi="宋体"/>
          <w:spacing w:val="21"/>
          <w:sz w:val="24"/>
        </w:rPr>
      </w:pPr>
      <w:r>
        <w:rPr>
          <w:rFonts w:hint="eastAsia" w:ascii="宋体" w:hAnsi="宋体"/>
          <w:spacing w:val="21"/>
          <w:sz w:val="24"/>
        </w:rPr>
        <w:t>验收意见：</w:t>
      </w:r>
    </w:p>
    <w:p>
      <w:pPr>
        <w:spacing w:line="360" w:lineRule="auto"/>
        <w:ind w:right="-283" w:rightChars="-135" w:firstLine="564" w:firstLineChars="200"/>
        <w:rPr>
          <w:rFonts w:ascii="宋体" w:hAnsi="宋体"/>
          <w:spacing w:val="21"/>
          <w:sz w:val="24"/>
        </w:rPr>
      </w:pPr>
      <w:r>
        <w:rPr>
          <w:rFonts w:hint="eastAsia" w:ascii="宋体" w:hAnsi="宋体"/>
          <w:spacing w:val="21"/>
          <w:sz w:val="24"/>
        </w:rPr>
        <w:t xml:space="preserve">截至 </w:t>
      </w:r>
      <w:r>
        <w:rPr>
          <w:rFonts w:ascii="宋体" w:hAnsi="宋体"/>
          <w:spacing w:val="21"/>
          <w:sz w:val="24"/>
        </w:rPr>
        <w:t xml:space="preserve"> </w:t>
      </w:r>
      <w:r>
        <w:rPr>
          <w:rFonts w:hint="eastAsia" w:ascii="宋体" w:hAnsi="宋体"/>
          <w:spacing w:val="21"/>
          <w:sz w:val="24"/>
        </w:rPr>
        <w:t>年</w:t>
      </w:r>
      <w:r>
        <w:rPr>
          <w:rFonts w:ascii="宋体" w:hAnsi="宋体"/>
          <w:spacing w:val="21"/>
          <w:sz w:val="24"/>
        </w:rPr>
        <w:t xml:space="preserve">  </w:t>
      </w:r>
      <w:r>
        <w:rPr>
          <w:rFonts w:hint="eastAsia" w:ascii="宋体" w:hAnsi="宋体"/>
          <w:spacing w:val="21"/>
          <w:sz w:val="24"/>
        </w:rPr>
        <w:t xml:space="preserve">月 </w:t>
      </w:r>
      <w:r>
        <w:rPr>
          <w:rFonts w:ascii="宋体" w:hAnsi="宋体"/>
          <w:spacing w:val="21"/>
          <w:sz w:val="24"/>
        </w:rPr>
        <w:t xml:space="preserve"> </w:t>
      </w:r>
      <w:r>
        <w:rPr>
          <w:rFonts w:hint="eastAsia" w:ascii="宋体" w:hAnsi="宋体"/>
          <w:spacing w:val="21"/>
          <w:sz w:val="24"/>
        </w:rPr>
        <w:t>日，自然语义（青岛</w:t>
      </w:r>
      <w:r>
        <w:rPr>
          <w:rFonts w:ascii="宋体" w:hAnsi="宋体"/>
          <w:spacing w:val="21"/>
          <w:sz w:val="24"/>
        </w:rPr>
        <w:t>）</w:t>
      </w:r>
      <w:r>
        <w:rPr>
          <w:rFonts w:hint="eastAsia" w:ascii="宋体" w:hAnsi="宋体"/>
          <w:spacing w:val="21"/>
          <w:sz w:val="24"/>
        </w:rPr>
        <w:t>科技有限公司已向甲方深圳竹云科技股份有限公司提供合同约定的所有产品，并按合同要求安装、调试、上线成功，符合合同及项目质量要求，满足项目的验收条件。</w:t>
      </w:r>
    </w:p>
    <w:p>
      <w:pPr>
        <w:spacing w:line="360" w:lineRule="auto"/>
        <w:rPr>
          <w:rFonts w:ascii="宋体" w:hAnsi="宋体"/>
          <w:spacing w:val="21"/>
          <w:sz w:val="24"/>
        </w:rPr>
      </w:pPr>
    </w:p>
    <w:p>
      <w:pPr>
        <w:spacing w:line="480" w:lineRule="auto"/>
        <w:rPr>
          <w:rFonts w:ascii="宋体" w:hAnsi="宋体"/>
          <w:spacing w:val="21"/>
          <w:sz w:val="24"/>
        </w:rPr>
      </w:pPr>
      <w:r>
        <w:rPr>
          <w:rFonts w:hint="eastAsia" w:ascii="宋体" w:hAnsi="宋体"/>
          <w:spacing w:val="21"/>
          <w:sz w:val="24"/>
        </w:rPr>
        <w:t>验收结论：</w:t>
      </w:r>
    </w:p>
    <w:p>
      <w:pPr>
        <w:spacing w:line="360" w:lineRule="auto"/>
        <w:ind w:firstLine="564" w:firstLineChars="200"/>
        <w:rPr>
          <w:rFonts w:ascii="宋体" w:hAnsi="宋体"/>
          <w:spacing w:val="21"/>
          <w:sz w:val="24"/>
        </w:rPr>
      </w:pPr>
      <w:r>
        <w:rPr>
          <w:rFonts w:hint="eastAsia" w:ascii="宋体" w:hAnsi="宋体"/>
          <w:spacing w:val="21"/>
          <w:sz w:val="24"/>
        </w:rPr>
        <w:t>系统产品交付完成，同意通过验收。</w:t>
      </w:r>
    </w:p>
    <w:p>
      <w:pPr>
        <w:rPr>
          <w:rFonts w:ascii="宋体" w:hAnsi="宋体"/>
          <w:spacing w:val="21"/>
          <w:sz w:val="24"/>
        </w:rPr>
      </w:pPr>
    </w:p>
    <w:p>
      <w:pPr>
        <w:rPr>
          <w:rFonts w:ascii="宋体" w:hAnsi="宋体"/>
          <w:spacing w:val="21"/>
          <w:sz w:val="24"/>
        </w:rPr>
      </w:pPr>
    </w:p>
    <w:p>
      <w:pPr>
        <w:spacing w:line="360" w:lineRule="auto"/>
        <w:ind w:left="5103" w:leftChars="2430"/>
        <w:rPr>
          <w:rFonts w:ascii="宋体" w:hAnsi="宋体"/>
          <w:spacing w:val="21"/>
          <w:sz w:val="24"/>
        </w:rPr>
      </w:pPr>
      <w:r>
        <w:rPr>
          <w:rFonts w:hint="eastAsia" w:ascii="宋体" w:hAnsi="宋体"/>
          <w:spacing w:val="21"/>
          <w:sz w:val="24"/>
        </w:rPr>
        <w:t xml:space="preserve">甲方验收人员签字：                         </w:t>
      </w:r>
    </w:p>
    <w:p>
      <w:pPr>
        <w:spacing w:line="360" w:lineRule="auto"/>
        <w:ind w:left="5103" w:leftChars="2430"/>
        <w:rPr>
          <w:rFonts w:ascii="宋体" w:hAnsi="宋体"/>
          <w:spacing w:val="21"/>
          <w:sz w:val="24"/>
        </w:rPr>
      </w:pPr>
      <w:r>
        <w:rPr>
          <w:rFonts w:hint="eastAsia" w:ascii="宋体" w:hAnsi="宋体"/>
          <w:spacing w:val="21"/>
          <w:sz w:val="24"/>
        </w:rPr>
        <w:t xml:space="preserve">甲方单位公章：                              </w:t>
      </w:r>
    </w:p>
    <w:p>
      <w:pPr>
        <w:spacing w:line="360" w:lineRule="auto"/>
        <w:ind w:left="5103" w:leftChars="2430"/>
        <w:rPr>
          <w:rFonts w:ascii="宋体" w:hAnsi="宋体"/>
          <w:spacing w:val="21"/>
          <w:sz w:val="24"/>
        </w:rPr>
      </w:pPr>
      <w:r>
        <w:rPr>
          <w:rFonts w:hint="eastAsia" w:ascii="宋体" w:hAnsi="宋体"/>
          <w:spacing w:val="21"/>
          <w:sz w:val="24"/>
        </w:rPr>
        <w:t xml:space="preserve">日期：   </w:t>
      </w:r>
    </w:p>
    <w:p>
      <w:pPr>
        <w:rPr>
          <w:rFonts w:ascii="宋体" w:hAnsi="宋体" w:eastAsia="宋体"/>
          <w:sz w:val="28"/>
          <w:szCs w:val="28"/>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
    <w:altName w:val="方正仿宋_GBK"/>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华文细黑">
    <w:altName w:val="黑体-简"/>
    <w:panose1 w:val="02010600040101010101"/>
    <w:charset w:val="86"/>
    <w:family w:val="auto"/>
    <w:pitch w:val="default"/>
    <w:sig w:usb0="00000000" w:usb1="00000000" w:usb2="00000000" w:usb3="00000000" w:csb0="0004009F" w:csb1="DFD7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t xml:space="preserve">                                                                           </w:t>
    </w:r>
    <w:r>
      <w:rPr>
        <w:rFonts w:hint="eastAsia"/>
        <w:sz w:val="21"/>
        <w:szCs w:val="21"/>
      </w:rPr>
      <w:t>软件</w:t>
    </w:r>
    <w:del w:id="0" w:author="卡西莫多" w:date="2022-07-25T10:04:40Z">
      <w:r>
        <w:rPr>
          <w:rFonts w:hint="eastAsia"/>
          <w:sz w:val="21"/>
          <w:szCs w:val="21"/>
          <w:lang w:val="en-US"/>
        </w:rPr>
        <w:delText>定制</w:delText>
      </w:r>
    </w:del>
    <w:ins w:id="1" w:author="卡西莫多" w:date="2022-07-25T10:04:40Z">
      <w:r>
        <w:rPr>
          <w:rFonts w:hint="eastAsia"/>
          <w:sz w:val="21"/>
          <w:szCs w:val="21"/>
          <w:lang w:val="en-US" w:eastAsia="zh-Hans"/>
        </w:rPr>
        <w:t>开发</w:t>
      </w:r>
    </w:ins>
    <w:r>
      <w:rPr>
        <w:rFonts w:hint="eastAsia"/>
        <w:sz w:val="21"/>
        <w:szCs w:val="21"/>
      </w:rPr>
      <w:t>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tentative="0">
      <w:start w:val="6"/>
      <w:numFmt w:val="japaneseCounting"/>
      <w:pStyle w:val="24"/>
      <w:lvlText w:val="第%1章"/>
      <w:lvlJc w:val="left"/>
      <w:pPr>
        <w:tabs>
          <w:tab w:val="left" w:pos="840"/>
        </w:tabs>
        <w:ind w:left="840" w:hanging="84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C377D0C"/>
    <w:multiLevelType w:val="multilevel"/>
    <w:tmpl w:val="2C377D0C"/>
    <w:lvl w:ilvl="0" w:tentative="0">
      <w:start w:val="10"/>
      <w:numFmt w:val="japaneseCounting"/>
      <w:lvlText w:val="%1、"/>
      <w:lvlJc w:val="left"/>
      <w:pPr>
        <w:ind w:left="1282" w:hanging="720"/>
      </w:pPr>
      <w:rPr>
        <w:rFonts w:hint="default"/>
      </w:r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2">
    <w:nsid w:val="4BA25063"/>
    <w:multiLevelType w:val="multilevel"/>
    <w:tmpl w:val="4BA25063"/>
    <w:lvl w:ilvl="0" w:tentative="0">
      <w:start w:val="1"/>
      <w:numFmt w:val="decimal"/>
      <w:lvlText w:val="%1"/>
      <w:lvlJc w:val="left"/>
      <w:pPr>
        <w:ind w:left="425" w:hanging="425"/>
      </w:pPr>
    </w:lvl>
    <w:lvl w:ilvl="1" w:tentative="0">
      <w:start w:val="1"/>
      <w:numFmt w:val="decimal"/>
      <w:lvlText w:val="%1.%2"/>
      <w:lvlJc w:val="left"/>
      <w:pPr>
        <w:ind w:left="992" w:hanging="567"/>
      </w:pPr>
      <w:rPr>
        <w:rFonts w:ascii="仿宋" w:hAnsi="仿宋" w:eastAsia="仿宋"/>
        <w:b w:val="0"/>
        <w:sz w:val="28"/>
      </w:r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zz">
    <w15:presenceInfo w15:providerId="None" w15:userId="zzz"/>
  </w15:person>
  <w15:person w15:author="卡西莫多">
    <w15:presenceInfo w15:providerId="WPS Office" w15:userId="2766893005"/>
  </w15:person>
  <w15:person w15:author="赵卓妍">
    <w15:presenceInfo w15:providerId="None" w15:userId="赵卓妍"/>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QyNWE5MmM5ZDlmYzkxZDdkNjdmMmFiOTNjZTU2ZTkifQ=="/>
  </w:docVars>
  <w:rsids>
    <w:rsidRoot w:val="003F3ECE"/>
    <w:rsid w:val="00012F5E"/>
    <w:rsid w:val="000229DF"/>
    <w:rsid w:val="0002791E"/>
    <w:rsid w:val="00045782"/>
    <w:rsid w:val="00060339"/>
    <w:rsid w:val="0008314B"/>
    <w:rsid w:val="00084955"/>
    <w:rsid w:val="000910D7"/>
    <w:rsid w:val="000938CE"/>
    <w:rsid w:val="000C1C3C"/>
    <w:rsid w:val="000F2F26"/>
    <w:rsid w:val="00106168"/>
    <w:rsid w:val="0012201E"/>
    <w:rsid w:val="00152102"/>
    <w:rsid w:val="00155403"/>
    <w:rsid w:val="00162969"/>
    <w:rsid w:val="001772DA"/>
    <w:rsid w:val="001860C1"/>
    <w:rsid w:val="00190897"/>
    <w:rsid w:val="001A215D"/>
    <w:rsid w:val="001A67E0"/>
    <w:rsid w:val="001B60CB"/>
    <w:rsid w:val="001B7421"/>
    <w:rsid w:val="001C7BBF"/>
    <w:rsid w:val="001C7FC9"/>
    <w:rsid w:val="001D56A7"/>
    <w:rsid w:val="001E5A54"/>
    <w:rsid w:val="00207CE9"/>
    <w:rsid w:val="0021280B"/>
    <w:rsid w:val="00214AC9"/>
    <w:rsid w:val="00231806"/>
    <w:rsid w:val="002457A2"/>
    <w:rsid w:val="00257CAC"/>
    <w:rsid w:val="00282145"/>
    <w:rsid w:val="00285DBD"/>
    <w:rsid w:val="002914FC"/>
    <w:rsid w:val="002937DB"/>
    <w:rsid w:val="00297140"/>
    <w:rsid w:val="002C23EA"/>
    <w:rsid w:val="002C2ACC"/>
    <w:rsid w:val="002C2AFA"/>
    <w:rsid w:val="002D38AB"/>
    <w:rsid w:val="002F2816"/>
    <w:rsid w:val="00316A7A"/>
    <w:rsid w:val="00317CB9"/>
    <w:rsid w:val="003349FF"/>
    <w:rsid w:val="003448B2"/>
    <w:rsid w:val="003449FF"/>
    <w:rsid w:val="003835E0"/>
    <w:rsid w:val="003C4F00"/>
    <w:rsid w:val="003C61DD"/>
    <w:rsid w:val="003D00F9"/>
    <w:rsid w:val="003D7928"/>
    <w:rsid w:val="003E5BA1"/>
    <w:rsid w:val="003F3ECE"/>
    <w:rsid w:val="004078B5"/>
    <w:rsid w:val="0043700A"/>
    <w:rsid w:val="00451893"/>
    <w:rsid w:val="0048421C"/>
    <w:rsid w:val="004B3CA4"/>
    <w:rsid w:val="004B3CDD"/>
    <w:rsid w:val="004C00F7"/>
    <w:rsid w:val="004C0B49"/>
    <w:rsid w:val="004C6532"/>
    <w:rsid w:val="004D386A"/>
    <w:rsid w:val="004E6701"/>
    <w:rsid w:val="00537D67"/>
    <w:rsid w:val="005438DB"/>
    <w:rsid w:val="00545048"/>
    <w:rsid w:val="00550C0B"/>
    <w:rsid w:val="005546DF"/>
    <w:rsid w:val="00576D26"/>
    <w:rsid w:val="0058105B"/>
    <w:rsid w:val="005A7715"/>
    <w:rsid w:val="005A7E8E"/>
    <w:rsid w:val="005D224B"/>
    <w:rsid w:val="005E2924"/>
    <w:rsid w:val="00621B43"/>
    <w:rsid w:val="00623E81"/>
    <w:rsid w:val="00630520"/>
    <w:rsid w:val="00636151"/>
    <w:rsid w:val="006765AF"/>
    <w:rsid w:val="00690162"/>
    <w:rsid w:val="006933B2"/>
    <w:rsid w:val="006A5A08"/>
    <w:rsid w:val="006B3E94"/>
    <w:rsid w:val="006B5EE9"/>
    <w:rsid w:val="006C7499"/>
    <w:rsid w:val="006D3626"/>
    <w:rsid w:val="006D6A63"/>
    <w:rsid w:val="006E7E71"/>
    <w:rsid w:val="00720EE4"/>
    <w:rsid w:val="00742F2F"/>
    <w:rsid w:val="00756B50"/>
    <w:rsid w:val="00766E51"/>
    <w:rsid w:val="0077410B"/>
    <w:rsid w:val="00777358"/>
    <w:rsid w:val="007B379C"/>
    <w:rsid w:val="007F1DD4"/>
    <w:rsid w:val="00811D72"/>
    <w:rsid w:val="0083461A"/>
    <w:rsid w:val="00856904"/>
    <w:rsid w:val="00856CCC"/>
    <w:rsid w:val="008666C3"/>
    <w:rsid w:val="00875F64"/>
    <w:rsid w:val="00882F65"/>
    <w:rsid w:val="008857B2"/>
    <w:rsid w:val="0088642F"/>
    <w:rsid w:val="0089735D"/>
    <w:rsid w:val="008B049D"/>
    <w:rsid w:val="008E58F3"/>
    <w:rsid w:val="00900DD9"/>
    <w:rsid w:val="00920A7C"/>
    <w:rsid w:val="00940269"/>
    <w:rsid w:val="009472A8"/>
    <w:rsid w:val="00952E4B"/>
    <w:rsid w:val="009717C2"/>
    <w:rsid w:val="009D7B94"/>
    <w:rsid w:val="00A03DF5"/>
    <w:rsid w:val="00A11648"/>
    <w:rsid w:val="00A216F7"/>
    <w:rsid w:val="00A351E7"/>
    <w:rsid w:val="00A41E20"/>
    <w:rsid w:val="00A425BC"/>
    <w:rsid w:val="00A44CDD"/>
    <w:rsid w:val="00A46992"/>
    <w:rsid w:val="00A47C72"/>
    <w:rsid w:val="00A7448C"/>
    <w:rsid w:val="00AA63F4"/>
    <w:rsid w:val="00AB736E"/>
    <w:rsid w:val="00AF25B6"/>
    <w:rsid w:val="00B0336E"/>
    <w:rsid w:val="00B03965"/>
    <w:rsid w:val="00B11B1C"/>
    <w:rsid w:val="00B14832"/>
    <w:rsid w:val="00B37201"/>
    <w:rsid w:val="00BB0496"/>
    <w:rsid w:val="00BC7205"/>
    <w:rsid w:val="00BD046B"/>
    <w:rsid w:val="00BD3C91"/>
    <w:rsid w:val="00BD5832"/>
    <w:rsid w:val="00BD743B"/>
    <w:rsid w:val="00BE49EA"/>
    <w:rsid w:val="00BF1E97"/>
    <w:rsid w:val="00C349B3"/>
    <w:rsid w:val="00C45FED"/>
    <w:rsid w:val="00C56B61"/>
    <w:rsid w:val="00C94DCD"/>
    <w:rsid w:val="00CB2706"/>
    <w:rsid w:val="00CB28F9"/>
    <w:rsid w:val="00CB3C1F"/>
    <w:rsid w:val="00CC77B3"/>
    <w:rsid w:val="00CD13F2"/>
    <w:rsid w:val="00CD2F68"/>
    <w:rsid w:val="00D00244"/>
    <w:rsid w:val="00D3342E"/>
    <w:rsid w:val="00D3689D"/>
    <w:rsid w:val="00D505EC"/>
    <w:rsid w:val="00D516B5"/>
    <w:rsid w:val="00D53220"/>
    <w:rsid w:val="00D53FAF"/>
    <w:rsid w:val="00D76642"/>
    <w:rsid w:val="00D80BC0"/>
    <w:rsid w:val="00D8154A"/>
    <w:rsid w:val="00D8160D"/>
    <w:rsid w:val="00E32604"/>
    <w:rsid w:val="00E36507"/>
    <w:rsid w:val="00E42D60"/>
    <w:rsid w:val="00E435A7"/>
    <w:rsid w:val="00E74E65"/>
    <w:rsid w:val="00E75D83"/>
    <w:rsid w:val="00E81309"/>
    <w:rsid w:val="00E96A95"/>
    <w:rsid w:val="00EA6687"/>
    <w:rsid w:val="00EA6F76"/>
    <w:rsid w:val="00EB4DBC"/>
    <w:rsid w:val="00F04AA1"/>
    <w:rsid w:val="00F12A39"/>
    <w:rsid w:val="00F500F0"/>
    <w:rsid w:val="00F57DFF"/>
    <w:rsid w:val="00F848B3"/>
    <w:rsid w:val="00FC32FB"/>
    <w:rsid w:val="00FC3486"/>
    <w:rsid w:val="00FD7AE5"/>
    <w:rsid w:val="00FF07A0"/>
    <w:rsid w:val="040335F7"/>
    <w:rsid w:val="0AA168A4"/>
    <w:rsid w:val="0CB833F8"/>
    <w:rsid w:val="0F3B6457"/>
    <w:rsid w:val="134416F1"/>
    <w:rsid w:val="198C3495"/>
    <w:rsid w:val="253A71E6"/>
    <w:rsid w:val="2A635D59"/>
    <w:rsid w:val="2D7D52AB"/>
    <w:rsid w:val="2FAE3969"/>
    <w:rsid w:val="312A1E3A"/>
    <w:rsid w:val="33C0008A"/>
    <w:rsid w:val="356E6C25"/>
    <w:rsid w:val="406E256A"/>
    <w:rsid w:val="43A45B09"/>
    <w:rsid w:val="44EA63C4"/>
    <w:rsid w:val="45516576"/>
    <w:rsid w:val="45A05A1D"/>
    <w:rsid w:val="474A293E"/>
    <w:rsid w:val="4B5B10EA"/>
    <w:rsid w:val="51275C66"/>
    <w:rsid w:val="523D21AD"/>
    <w:rsid w:val="562543F0"/>
    <w:rsid w:val="631F85C9"/>
    <w:rsid w:val="6ED924EF"/>
    <w:rsid w:val="6FBA438F"/>
    <w:rsid w:val="75BE6AD9"/>
    <w:rsid w:val="76975BFB"/>
    <w:rsid w:val="7E7F5BBB"/>
    <w:rsid w:val="7FD509B4"/>
    <w:rsid w:val="7FFF3B93"/>
    <w:rsid w:val="DEEFF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3"/>
    <w:next w:val="1"/>
    <w:link w:val="33"/>
    <w:qFormat/>
    <w:uiPriority w:val="0"/>
    <w:pPr>
      <w:keepNext/>
      <w:keepLines/>
      <w:widowControl w:val="0"/>
      <w:spacing w:before="260" w:after="260" w:line="416" w:lineRule="auto"/>
      <w:jc w:val="both"/>
      <w:outlineLvl w:val="2"/>
    </w:pPr>
    <w:rPr>
      <w:rFonts w:ascii="Times New Roman" w:hAnsi="Times New Roman" w:eastAsia="宋体" w:cs="Times New Roman"/>
      <w:b/>
      <w:bCs/>
      <w:kern w:val="2"/>
      <w:sz w:val="32"/>
      <w:szCs w:val="32"/>
      <w:lang w:val="en-US" w:eastAsia="zh-CN" w:bidi="ar-SA"/>
    </w:rPr>
  </w:style>
  <w:style w:type="character" w:default="1" w:styleId="11">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4">
    <w:name w:val="annotation subject"/>
    <w:basedOn w:val="5"/>
    <w:next w:val="5"/>
    <w:link w:val="31"/>
    <w:unhideWhenUsed/>
    <w:qFormat/>
    <w:uiPriority w:val="99"/>
    <w:rPr>
      <w:b/>
      <w:bCs/>
    </w:rPr>
  </w:style>
  <w:style w:type="paragraph" w:styleId="5">
    <w:name w:val="annotation text"/>
    <w:basedOn w:val="1"/>
    <w:link w:val="30"/>
    <w:unhideWhenUsed/>
    <w:qFormat/>
    <w:uiPriority w:val="99"/>
    <w:pPr>
      <w:jc w:val="left"/>
    </w:pPr>
  </w:style>
  <w:style w:type="paragraph" w:styleId="6">
    <w:name w:val="Body Text"/>
    <w:basedOn w:val="1"/>
    <w:link w:val="26"/>
    <w:qFormat/>
    <w:uiPriority w:val="0"/>
    <w:pPr>
      <w:autoSpaceDE w:val="0"/>
      <w:autoSpaceDN w:val="0"/>
      <w:spacing w:line="360" w:lineRule="atLeast"/>
      <w:jc w:val="left"/>
    </w:pPr>
    <w:rPr>
      <w:rFonts w:ascii="Times New Roman" w:hAnsi="Times New Roman" w:eastAsia="宋体" w:cs="Times New Roman"/>
      <w:color w:val="000000"/>
      <w:kern w:val="0"/>
      <w:sz w:val="24"/>
      <w:szCs w:val="20"/>
    </w:rPr>
  </w:style>
  <w:style w:type="paragraph" w:styleId="7">
    <w:name w:val="Balloon Text"/>
    <w:basedOn w:val="1"/>
    <w:link w:val="35"/>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widowControl/>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page number"/>
    <w:basedOn w:val="11"/>
    <w:qFormat/>
    <w:uiPriority w:val="0"/>
  </w:style>
  <w:style w:type="character" w:styleId="14">
    <w:name w:val="Emphasis"/>
    <w:basedOn w:val="11"/>
    <w:qFormat/>
    <w:uiPriority w:val="20"/>
  </w:style>
  <w:style w:type="character" w:styleId="15">
    <w:name w:val="Hyperlink"/>
    <w:basedOn w:val="11"/>
    <w:unhideWhenUsed/>
    <w:qFormat/>
    <w:uiPriority w:val="99"/>
    <w:rPr>
      <w:color w:val="004098"/>
      <w:u w:val="none"/>
    </w:rPr>
  </w:style>
  <w:style w:type="character" w:styleId="16">
    <w:name w:val="annotation reference"/>
    <w:basedOn w:val="11"/>
    <w:unhideWhenUsed/>
    <w:qFormat/>
    <w:uiPriority w:val="99"/>
    <w:rPr>
      <w:sz w:val="21"/>
      <w:szCs w:val="21"/>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字符"/>
    <w:basedOn w:val="11"/>
    <w:link w:val="2"/>
    <w:qFormat/>
    <w:uiPriority w:val="9"/>
    <w:rPr>
      <w:b/>
      <w:bCs/>
      <w:kern w:val="44"/>
      <w:sz w:val="44"/>
      <w:szCs w:val="44"/>
    </w:rPr>
  </w:style>
  <w:style w:type="character" w:customStyle="1" w:styleId="20">
    <w:name w:val="页眉 字符"/>
    <w:basedOn w:val="11"/>
    <w:link w:val="9"/>
    <w:qFormat/>
    <w:uiPriority w:val="99"/>
    <w:rPr>
      <w:sz w:val="18"/>
      <w:szCs w:val="18"/>
    </w:rPr>
  </w:style>
  <w:style w:type="character" w:customStyle="1" w:styleId="21">
    <w:name w:val="页脚 字符"/>
    <w:basedOn w:val="11"/>
    <w:link w:val="8"/>
    <w:qFormat/>
    <w:uiPriority w:val="99"/>
    <w:rPr>
      <w:sz w:val="18"/>
      <w:szCs w:val="18"/>
    </w:rPr>
  </w:style>
  <w:style w:type="character" w:customStyle="1" w:styleId="22">
    <w:name w:val="jiathis_button_expanded"/>
    <w:basedOn w:val="11"/>
    <w:qFormat/>
    <w:uiPriority w:val="0"/>
  </w:style>
  <w:style w:type="paragraph" w:customStyle="1" w:styleId="23">
    <w:name w:val="样式 样式 样式 纯文本 + Verdana 行距: 1.5 倍行距 + + 左侧:  2 字符 首行缩进:  2 字符 右..."/>
    <w:basedOn w:val="1"/>
    <w:qFormat/>
    <w:uiPriority w:val="0"/>
    <w:pPr>
      <w:spacing w:line="360" w:lineRule="auto"/>
      <w:ind w:left="200" w:leftChars="200" w:firstLine="200" w:firstLineChars="200"/>
    </w:pPr>
    <w:rPr>
      <w:rFonts w:ascii="Verdana" w:hAnsi="Verdana" w:eastAsia="宋体" w:cs="宋体"/>
      <w:color w:val="000000"/>
      <w:szCs w:val="20"/>
    </w:rPr>
  </w:style>
  <w:style w:type="paragraph" w:customStyle="1" w:styleId="24">
    <w:name w:val="合同标题一"/>
    <w:basedOn w:val="2"/>
    <w:qFormat/>
    <w:uiPriority w:val="0"/>
    <w:pPr>
      <w:numPr>
        <w:ilvl w:val="0"/>
        <w:numId w:val="1"/>
      </w:numPr>
      <w:tabs>
        <w:tab w:val="left" w:pos="360"/>
        <w:tab w:val="left" w:pos="425"/>
        <w:tab w:val="left" w:pos="720"/>
        <w:tab w:val="clear" w:pos="840"/>
      </w:tabs>
      <w:spacing w:before="300" w:after="300" w:line="360" w:lineRule="auto"/>
      <w:ind w:left="0" w:firstLine="0"/>
    </w:pPr>
    <w:rPr>
      <w:rFonts w:ascii="宋体" w:hAnsi="宋体" w:eastAsia="宋体" w:cs="Times New Roman"/>
      <w:color w:val="000000"/>
      <w:sz w:val="24"/>
      <w:szCs w:val="24"/>
    </w:rPr>
  </w:style>
  <w:style w:type="paragraph" w:customStyle="1" w:styleId="25">
    <w:name w:val="列表段落1"/>
    <w:basedOn w:val="1"/>
    <w:qFormat/>
    <w:uiPriority w:val="99"/>
    <w:pPr>
      <w:spacing w:line="360" w:lineRule="auto"/>
      <w:ind w:firstLine="420" w:firstLineChars="200"/>
    </w:pPr>
    <w:rPr>
      <w:rFonts w:ascii="Times New Roman" w:hAnsi="Times New Roman" w:eastAsia="宋体" w:cs="Times New Roman"/>
      <w:kern w:val="24"/>
      <w:sz w:val="24"/>
      <w:szCs w:val="20"/>
    </w:rPr>
  </w:style>
  <w:style w:type="character" w:customStyle="1" w:styleId="26">
    <w:name w:val="正文文本 字符"/>
    <w:basedOn w:val="11"/>
    <w:link w:val="6"/>
    <w:qFormat/>
    <w:uiPriority w:val="0"/>
    <w:rPr>
      <w:rFonts w:ascii="Times New Roman" w:hAnsi="Times New Roman" w:eastAsia="宋体" w:cs="Times New Roman"/>
      <w:color w:val="000000"/>
      <w:kern w:val="0"/>
      <w:sz w:val="24"/>
      <w:szCs w:val="20"/>
    </w:rPr>
  </w:style>
  <w:style w:type="paragraph" w:customStyle="1" w:styleId="27">
    <w:name w:val="封面标题"/>
    <w:basedOn w:val="1"/>
    <w:qFormat/>
    <w:uiPriority w:val="0"/>
    <w:pPr>
      <w:spacing w:line="360" w:lineRule="auto"/>
      <w:jc w:val="center"/>
    </w:pPr>
    <w:rPr>
      <w:rFonts w:ascii="Times New Roman" w:hAnsi="Times New Roman" w:eastAsia="黑体" w:cs="Times New Roman"/>
      <w:kern w:val="24"/>
      <w:sz w:val="48"/>
      <w:szCs w:val="20"/>
    </w:rPr>
  </w:style>
  <w:style w:type="paragraph" w:customStyle="1" w:styleId="28">
    <w:name w:val="封面落款"/>
    <w:basedOn w:val="27"/>
    <w:qFormat/>
    <w:uiPriority w:val="0"/>
    <w:rPr>
      <w:kern w:val="2"/>
      <w:sz w:val="36"/>
    </w:rPr>
  </w:style>
  <w:style w:type="paragraph" w:customStyle="1" w:styleId="29">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0">
    <w:name w:val="批注文字 字符"/>
    <w:basedOn w:val="11"/>
    <w:link w:val="5"/>
    <w:semiHidden/>
    <w:qFormat/>
    <w:uiPriority w:val="99"/>
    <w:rPr>
      <w:kern w:val="2"/>
      <w:sz w:val="21"/>
      <w:szCs w:val="22"/>
    </w:rPr>
  </w:style>
  <w:style w:type="character" w:customStyle="1" w:styleId="31">
    <w:name w:val="批注主题 字符"/>
    <w:basedOn w:val="30"/>
    <w:link w:val="4"/>
    <w:semiHidden/>
    <w:qFormat/>
    <w:uiPriority w:val="99"/>
    <w:rPr>
      <w:b/>
      <w:bCs/>
      <w:kern w:val="2"/>
      <w:sz w:val="21"/>
      <w:szCs w:val="22"/>
    </w:rPr>
  </w:style>
  <w:style w:type="paragraph" w:customStyle="1" w:styleId="32">
    <w:name w:val="修订2"/>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3">
    <w:name w:val="标题 3 字符"/>
    <w:basedOn w:val="11"/>
    <w:link w:val="3"/>
    <w:uiPriority w:val="0"/>
    <w:rPr>
      <w:rFonts w:ascii="Times New Roman" w:hAnsi="Times New Roman" w:eastAsia="宋体" w:cs="Times New Roman"/>
      <w:b/>
      <w:bCs/>
      <w:kern w:val="2"/>
      <w:sz w:val="32"/>
      <w:szCs w:val="32"/>
    </w:rPr>
  </w:style>
  <w:style w:type="paragraph" w:customStyle="1" w:styleId="34">
    <w:name w:val="List Paragraph"/>
    <w:basedOn w:val="1"/>
    <w:uiPriority w:val="99"/>
    <w:pPr>
      <w:ind w:firstLine="420" w:firstLineChars="200"/>
    </w:pPr>
  </w:style>
  <w:style w:type="character" w:customStyle="1" w:styleId="35">
    <w:name w:val="批注框文本 字符"/>
    <w:basedOn w:val="11"/>
    <w:link w:val="7"/>
    <w:semiHidden/>
    <w:uiPriority w:val="99"/>
    <w:rPr>
      <w:kern w:val="2"/>
      <w:sz w:val="18"/>
      <w:szCs w:val="18"/>
    </w:rPr>
  </w:style>
  <w:style w:type="paragraph" w:customStyle="1" w:styleId="36">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816</Words>
  <Characters>4655</Characters>
  <Lines>38</Lines>
  <Paragraphs>10</Paragraphs>
  <ScaleCrop>false</ScaleCrop>
  <LinksUpToDate>false</LinksUpToDate>
  <CharactersWithSpaces>5461</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2021-08-03T15:53:00Z</dcterms:created>
  <dc:creator>panpan</dc:creator>
  <cp:lastModifiedBy>zhiqiang</cp:lastModifiedBy>
  <cp:lastPrinted>2022-07-13T17:50:00Z</cp:lastPrinted>
  <dcterms:modified xsi:type="dcterms:W3CDTF">2022-07-25T10:45:23Z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y fmtid="{D5CDD505-2E9C-101B-9397-08002B2CF9AE}" pid="3" name="ICV">
    <vt:lpwstr>6CB95437152840289A0D19412DE415E8</vt:lpwstr>
  </property>
</Properties>
</file>